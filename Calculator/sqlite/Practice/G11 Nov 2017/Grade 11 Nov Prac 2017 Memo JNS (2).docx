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F1CF8F0" w14:textId="77777777" w:rsidR="008E0CDE" w:rsidRDefault="002B3004">
      <w:pPr>
        <w:jc w:val="center"/>
        <w:rPr>
          <w:rFonts w:eastAsia="Arial" w:cs="Arial"/>
          <w:b/>
          <w:szCs w:val="24"/>
        </w:rPr>
      </w:pPr>
      <w:r>
        <w:rPr>
          <w:rFonts w:eastAsia="Arial" w:cs="Arial"/>
          <w:b/>
          <w:szCs w:val="24"/>
        </w:rPr>
        <w:t>ST BENEDICT’S COLLEGE</w:t>
      </w:r>
    </w:p>
    <w:p w14:paraId="6586DA1D" w14:textId="77777777" w:rsidR="008E0CDE" w:rsidRDefault="008E0CDE">
      <w:pPr>
        <w:jc w:val="center"/>
        <w:rPr>
          <w:rFonts w:eastAsia="Arial" w:cs="Arial"/>
          <w:szCs w:val="24"/>
        </w:rPr>
      </w:pPr>
    </w:p>
    <w:p w14:paraId="016A7CF4" w14:textId="77777777" w:rsidR="008E0CDE" w:rsidRDefault="008E0CDE">
      <w:pPr>
        <w:jc w:val="center"/>
        <w:rPr>
          <w:rFonts w:eastAsia="Arial" w:cs="Arial"/>
          <w:szCs w:val="24"/>
        </w:rPr>
      </w:pPr>
    </w:p>
    <w:p w14:paraId="6D485E20" w14:textId="77777777" w:rsidR="008E0CDE" w:rsidRDefault="008E0CDE">
      <w:pPr>
        <w:jc w:val="center"/>
        <w:rPr>
          <w:rFonts w:eastAsia="Arial" w:cs="Arial"/>
          <w:szCs w:val="24"/>
        </w:rPr>
      </w:pPr>
    </w:p>
    <w:tbl>
      <w:tblPr>
        <w:tblStyle w:val="a"/>
        <w:tblW w:w="1042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25"/>
        <w:gridCol w:w="3255"/>
        <w:gridCol w:w="1842"/>
        <w:gridCol w:w="3498"/>
      </w:tblGrid>
      <w:tr w:rsidR="008E0CDE" w14:paraId="68A8D22F" w14:textId="77777777" w:rsidTr="004838B3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0C4FE864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SUBJECT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2FF98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Information Techno</w:t>
            </w:r>
            <w:r w:rsidR="00A47A1F">
              <w:rPr>
                <w:rFonts w:eastAsia="Arial" w:cs="Arial"/>
                <w:b/>
                <w:szCs w:val="24"/>
              </w:rPr>
              <w:t>l</w:t>
            </w:r>
            <w:r w:rsidR="00433C60">
              <w:rPr>
                <w:rFonts w:eastAsia="Arial" w:cs="Arial"/>
                <w:b/>
                <w:szCs w:val="24"/>
              </w:rPr>
              <w:t>ogy</w:t>
            </w:r>
          </w:p>
          <w:p w14:paraId="52645E0F" w14:textId="77777777" w:rsidR="00C831A7" w:rsidRDefault="00C831A7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Practical Exam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793864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DATE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755775" w14:textId="77777777" w:rsidR="008E0CDE" w:rsidRPr="004838B3" w:rsidRDefault="00E0219D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Nov</w:t>
            </w:r>
            <w:r w:rsidR="004838B3" w:rsidRPr="004838B3">
              <w:rPr>
                <w:rFonts w:eastAsia="Arial" w:cs="Arial"/>
                <w:b/>
                <w:szCs w:val="24"/>
              </w:rPr>
              <w:t xml:space="preserve"> 2017</w:t>
            </w:r>
          </w:p>
        </w:tc>
      </w:tr>
      <w:tr w:rsidR="008E0CDE" w14:paraId="7F94956F" w14:textId="77777777" w:rsidTr="004838B3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2F943522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GRADE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72DF2" w14:textId="77777777" w:rsidR="008E0CDE" w:rsidRDefault="004838B3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11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3A7986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MARKS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54F700" w14:textId="77777777" w:rsidR="008E0CDE" w:rsidRPr="004838B3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 w:rsidRPr="004838B3">
              <w:rPr>
                <w:rFonts w:eastAsia="Arial" w:cs="Arial"/>
                <w:b/>
                <w:szCs w:val="24"/>
              </w:rPr>
              <w:t>120</w:t>
            </w:r>
          </w:p>
        </w:tc>
      </w:tr>
      <w:tr w:rsidR="008E0CDE" w14:paraId="2596D401" w14:textId="77777777" w:rsidTr="004838B3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0235CCBF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EXAMINER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C73F5" w14:textId="77777777" w:rsidR="008E0CDE" w:rsidRPr="004838B3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 w:rsidRPr="004838B3">
              <w:rPr>
                <w:rFonts w:eastAsia="Arial" w:cs="Arial"/>
                <w:b/>
                <w:szCs w:val="24"/>
              </w:rPr>
              <w:t>Mrs Kench</w:t>
            </w: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F95D2A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MODERATOR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7F8F6" w14:textId="77777777" w:rsidR="008E0CDE" w:rsidRPr="004838B3" w:rsidRDefault="000C5042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 xml:space="preserve">Mr </w:t>
            </w:r>
            <w:proofErr w:type="spellStart"/>
            <w:r>
              <w:rPr>
                <w:rFonts w:eastAsia="Arial" w:cs="Arial"/>
                <w:b/>
                <w:szCs w:val="24"/>
              </w:rPr>
              <w:t>Blieden</w:t>
            </w:r>
            <w:proofErr w:type="spellEnd"/>
            <w:r>
              <w:rPr>
                <w:rFonts w:eastAsia="Arial" w:cs="Arial"/>
                <w:b/>
                <w:szCs w:val="24"/>
              </w:rPr>
              <w:t xml:space="preserve"> and Mrs Nocton-Smith</w:t>
            </w:r>
          </w:p>
        </w:tc>
      </w:tr>
      <w:tr w:rsidR="008E0CDE" w14:paraId="4EBB6F28" w14:textId="77777777" w:rsidTr="004838B3"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264FEDA7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NAME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CD77D" w14:textId="77777777" w:rsidR="008E0CDE" w:rsidRDefault="008E0CDE" w:rsidP="004838B3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  <w:tc>
          <w:tcPr>
            <w:tcW w:w="184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BC3BC9C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DURATION</w:t>
            </w:r>
          </w:p>
        </w:tc>
        <w:tc>
          <w:tcPr>
            <w:tcW w:w="3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7A396" w14:textId="77777777" w:rsidR="008E0CDE" w:rsidRPr="004838B3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 w:rsidRPr="004838B3">
              <w:rPr>
                <w:rFonts w:eastAsia="Arial" w:cs="Arial"/>
                <w:b/>
                <w:szCs w:val="24"/>
              </w:rPr>
              <w:t>3 hours</w:t>
            </w:r>
          </w:p>
        </w:tc>
      </w:tr>
      <w:tr w:rsidR="008E0CDE" w14:paraId="6DE219DF" w14:textId="77777777" w:rsidTr="004838B3">
        <w:trPr>
          <w:trHeight w:val="480"/>
        </w:trPr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07A43E2E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USER NAME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22CB9" w14:textId="77777777" w:rsidR="008E0CDE" w:rsidRDefault="008E0CDE" w:rsidP="004838B3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  <w:tc>
          <w:tcPr>
            <w:tcW w:w="1842" w:type="dxa"/>
            <w:tcBorders>
              <w:left w:val="single" w:sz="4" w:space="0" w:color="000000"/>
            </w:tcBorders>
            <w:vAlign w:val="center"/>
          </w:tcPr>
          <w:p w14:paraId="5FAA9005" w14:textId="77777777" w:rsidR="008E0CDE" w:rsidRDefault="008E0CDE" w:rsidP="004838B3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  <w:tc>
          <w:tcPr>
            <w:tcW w:w="3498" w:type="dxa"/>
            <w:tcBorders>
              <w:top w:val="single" w:sz="4" w:space="0" w:color="000000"/>
            </w:tcBorders>
            <w:vAlign w:val="center"/>
          </w:tcPr>
          <w:p w14:paraId="2D63EF5A" w14:textId="77777777" w:rsidR="008E0CDE" w:rsidRDefault="008E0CDE" w:rsidP="004838B3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</w:tr>
      <w:tr w:rsidR="008E0CDE" w14:paraId="1A2AB599" w14:textId="77777777" w:rsidTr="004838B3">
        <w:trPr>
          <w:trHeight w:val="558"/>
        </w:trPr>
        <w:tc>
          <w:tcPr>
            <w:tcW w:w="1825" w:type="dxa"/>
            <w:tcBorders>
              <w:right w:val="single" w:sz="4" w:space="0" w:color="000000"/>
            </w:tcBorders>
            <w:vAlign w:val="center"/>
          </w:tcPr>
          <w:p w14:paraId="16077979" w14:textId="77777777" w:rsidR="008E0CDE" w:rsidRDefault="002B3004" w:rsidP="004838B3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PASSWOD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BDB5E" w14:textId="77777777" w:rsidR="008E0CDE" w:rsidRDefault="008E0CDE" w:rsidP="004838B3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  <w:tc>
          <w:tcPr>
            <w:tcW w:w="1842" w:type="dxa"/>
            <w:tcBorders>
              <w:left w:val="single" w:sz="4" w:space="0" w:color="000000"/>
            </w:tcBorders>
            <w:vAlign w:val="center"/>
          </w:tcPr>
          <w:p w14:paraId="22AB78C5" w14:textId="77777777" w:rsidR="008E0CDE" w:rsidRDefault="008E0CDE" w:rsidP="004838B3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  <w:tc>
          <w:tcPr>
            <w:tcW w:w="3498" w:type="dxa"/>
            <w:vAlign w:val="center"/>
          </w:tcPr>
          <w:p w14:paraId="2744EC51" w14:textId="77777777" w:rsidR="008E0CDE" w:rsidRDefault="008E0CDE" w:rsidP="004838B3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</w:tr>
    </w:tbl>
    <w:p w14:paraId="73855DB6" w14:textId="77777777" w:rsidR="008E0CDE" w:rsidRDefault="004838B3" w:rsidP="004838B3">
      <w:pPr>
        <w:tabs>
          <w:tab w:val="left" w:pos="6828"/>
        </w:tabs>
        <w:rPr>
          <w:rFonts w:eastAsia="Arial" w:cs="Arial"/>
          <w:szCs w:val="24"/>
        </w:rPr>
      </w:pPr>
      <w:r>
        <w:rPr>
          <w:rFonts w:eastAsia="Arial" w:cs="Arial"/>
          <w:szCs w:val="24"/>
        </w:rPr>
        <w:tab/>
      </w:r>
    </w:p>
    <w:tbl>
      <w:tblPr>
        <w:tblStyle w:val="a0"/>
        <w:tblW w:w="1042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36"/>
        <w:gridCol w:w="1737"/>
        <w:gridCol w:w="1737"/>
        <w:gridCol w:w="1736"/>
        <w:gridCol w:w="1737"/>
        <w:gridCol w:w="1737"/>
      </w:tblGrid>
      <w:tr w:rsidR="008E0CDE" w14:paraId="1376B223" w14:textId="77777777">
        <w:tc>
          <w:tcPr>
            <w:tcW w:w="10420" w:type="dxa"/>
            <w:gridSpan w:val="6"/>
          </w:tcPr>
          <w:p w14:paraId="5E68F29F" w14:textId="77777777" w:rsidR="008E0CDE" w:rsidRDefault="002B3004">
            <w:pPr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COGNITIVE LEVELS</w:t>
            </w:r>
          </w:p>
          <w:p w14:paraId="7B309FFD" w14:textId="77777777" w:rsidR="000C5042" w:rsidRDefault="000C5042">
            <w:pPr>
              <w:jc w:val="center"/>
              <w:rPr>
                <w:rFonts w:eastAsia="Arial" w:cs="Arial"/>
                <w:b/>
                <w:szCs w:val="24"/>
              </w:rPr>
            </w:pPr>
          </w:p>
        </w:tc>
      </w:tr>
      <w:tr w:rsidR="008E0CDE" w14:paraId="60DEF5D0" w14:textId="77777777">
        <w:tc>
          <w:tcPr>
            <w:tcW w:w="1736" w:type="dxa"/>
            <w:tcBorders>
              <w:right w:val="single" w:sz="4" w:space="0" w:color="000000"/>
            </w:tcBorders>
            <w:vAlign w:val="center"/>
          </w:tcPr>
          <w:p w14:paraId="4B9C9AB1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LOW ORDER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7580F" w14:textId="77777777" w:rsidR="008E0CDE" w:rsidRDefault="000C5042">
            <w:pPr>
              <w:spacing w:after="200" w:line="276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30</w:t>
            </w:r>
            <w:r w:rsidR="002B3004">
              <w:rPr>
                <w:rFonts w:eastAsia="Arial" w:cs="Arial"/>
                <w:szCs w:val="24"/>
              </w:rPr>
              <w:t xml:space="preserve"> %</w:t>
            </w:r>
          </w:p>
        </w:tc>
        <w:tc>
          <w:tcPr>
            <w:tcW w:w="17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2A1689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MIDDLE ORDER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AF4C80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szCs w:val="24"/>
              </w:rPr>
            </w:pPr>
            <w:r>
              <w:rPr>
                <w:rFonts w:eastAsia="Arial" w:cs="Arial"/>
                <w:szCs w:val="24"/>
              </w:rPr>
              <w:t>40 %</w:t>
            </w:r>
          </w:p>
        </w:tc>
        <w:tc>
          <w:tcPr>
            <w:tcW w:w="173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16B653" w14:textId="77777777" w:rsidR="008E0CDE" w:rsidRDefault="002B3004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b/>
                <w:szCs w:val="24"/>
              </w:rPr>
              <w:t>HIGH ORDER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D5050" w14:textId="77777777" w:rsidR="008E0CDE" w:rsidRDefault="000C5042">
            <w:pPr>
              <w:spacing w:after="200" w:line="276" w:lineRule="auto"/>
              <w:jc w:val="center"/>
              <w:rPr>
                <w:rFonts w:eastAsia="Arial" w:cs="Arial"/>
                <w:b/>
                <w:szCs w:val="24"/>
              </w:rPr>
            </w:pPr>
            <w:r>
              <w:rPr>
                <w:rFonts w:eastAsia="Arial" w:cs="Arial"/>
                <w:szCs w:val="24"/>
              </w:rPr>
              <w:t>29</w:t>
            </w:r>
            <w:r w:rsidR="002B3004">
              <w:rPr>
                <w:rFonts w:eastAsia="Arial" w:cs="Arial"/>
                <w:szCs w:val="24"/>
              </w:rPr>
              <w:t xml:space="preserve"> %</w:t>
            </w:r>
          </w:p>
        </w:tc>
      </w:tr>
    </w:tbl>
    <w:p w14:paraId="648903DA" w14:textId="77777777" w:rsidR="000C5042" w:rsidRDefault="000C5042"/>
    <w:p w14:paraId="7765B37C" w14:textId="77777777" w:rsidR="000C5042" w:rsidRDefault="000C5042"/>
    <w:p w14:paraId="13A38E77" w14:textId="77777777" w:rsidR="008E0CDE" w:rsidRDefault="002B3004">
      <w:r>
        <w:br w:type="page"/>
      </w:r>
    </w:p>
    <w:p w14:paraId="049D2CCC" w14:textId="77777777" w:rsidR="008E0CDE" w:rsidRDefault="000C5042">
      <w:pPr>
        <w:spacing w:before="480"/>
        <w:rPr>
          <w:rFonts w:eastAsia="Arial" w:cs="Arial"/>
          <w:b/>
          <w:smallCaps/>
          <w:sz w:val="28"/>
          <w:szCs w:val="28"/>
        </w:rPr>
      </w:pPr>
      <w:r>
        <w:rPr>
          <w:rFonts w:eastAsia="Arial" w:cs="Arial"/>
          <w:b/>
          <w:smallCaps/>
          <w:sz w:val="28"/>
          <w:szCs w:val="28"/>
        </w:rPr>
        <w:lastRenderedPageBreak/>
        <w:t>SECTION A:                                                             SQL</w:t>
      </w:r>
      <w:r>
        <w:rPr>
          <w:rFonts w:eastAsia="Arial" w:cs="Arial"/>
          <w:b/>
          <w:smallCaps/>
          <w:sz w:val="28"/>
          <w:szCs w:val="28"/>
        </w:rPr>
        <w:tab/>
      </w:r>
    </w:p>
    <w:p w14:paraId="1CCC3F1D" w14:textId="77777777" w:rsidR="008E0CDE" w:rsidRPr="000C5042" w:rsidRDefault="008E0CDE">
      <w:pPr>
        <w:tabs>
          <w:tab w:val="right" w:pos="9923"/>
        </w:tabs>
        <w:jc w:val="both"/>
        <w:rPr>
          <w:rFonts w:eastAsia="Arial" w:cs="Arial"/>
          <w:i/>
        </w:rPr>
      </w:pPr>
    </w:p>
    <w:p w14:paraId="629E0D6E" w14:textId="77777777" w:rsidR="008E0CDE" w:rsidRPr="000C5042" w:rsidRDefault="002B3004" w:rsidP="000C5042">
      <w:pPr>
        <w:pStyle w:val="stbNorm"/>
        <w:rPr>
          <w:i/>
        </w:rPr>
      </w:pPr>
      <w:r w:rsidRPr="000C5042">
        <w:rPr>
          <w:i/>
        </w:rPr>
        <w:t xml:space="preserve">The files required for this question can be found in the folder named </w:t>
      </w:r>
      <w:r w:rsidRPr="000C5042">
        <w:rPr>
          <w:b/>
          <w:i/>
        </w:rPr>
        <w:t>Section A.</w:t>
      </w:r>
      <w:r w:rsidRPr="000C5042">
        <w:rPr>
          <w:i/>
        </w:rPr>
        <w:t xml:space="preserve"> Please complete your work in this folder</w:t>
      </w:r>
      <w:r w:rsidRPr="000C5042">
        <w:rPr>
          <w:b/>
          <w:i/>
        </w:rPr>
        <w:t>.</w:t>
      </w:r>
    </w:p>
    <w:p w14:paraId="64762341" w14:textId="21274A9E" w:rsidR="008E0CDE" w:rsidRDefault="00E0219D" w:rsidP="000C5042">
      <w:pPr>
        <w:pStyle w:val="stbNorm"/>
      </w:pPr>
      <w:r>
        <w:t>A school has chosen its leaders and has assigned leaders to particular portfolio with</w:t>
      </w:r>
      <w:del w:id="0" w:author="Jill Nocton-Smith" w:date="2017-10-18T15:44:00Z">
        <w:r w:rsidDel="001C6C3B">
          <w:delText xml:space="preserve"> </w:delText>
        </w:r>
      </w:del>
      <w:r>
        <w:t>in the school. Not all leaders have been assigned to a portfolio. At the end of the first term, the leader’s ability to fulfil the requirements of their portfolio have been rated by staff and learners. In each p</w:t>
      </w:r>
      <w:r w:rsidR="001D0888">
        <w:t>o</w:t>
      </w:r>
      <w:r>
        <w:t xml:space="preserve">rtfolio, the number of learners who are involved in a group are listed. Most portfolios </w:t>
      </w:r>
      <w:r w:rsidR="001D0888">
        <w:t xml:space="preserve">fall under a </w:t>
      </w:r>
      <w:r>
        <w:t xml:space="preserve">section such as sport or culture. Some of the leaders are boarders. </w:t>
      </w:r>
    </w:p>
    <w:p w14:paraId="23335CD7" w14:textId="77777777" w:rsidR="00E0219D" w:rsidRDefault="00E0219D">
      <w:pPr>
        <w:jc w:val="both"/>
        <w:rPr>
          <w:rFonts w:eastAsia="Arial" w:cs="Arial"/>
          <w:szCs w:val="24"/>
        </w:rPr>
      </w:pPr>
    </w:p>
    <w:p w14:paraId="047D70FC" w14:textId="1A60CE88" w:rsidR="00E0219D" w:rsidRDefault="00E0219D">
      <w:pPr>
        <w:jc w:val="both"/>
        <w:rPr>
          <w:rFonts w:eastAsia="Arial" w:cs="Arial"/>
          <w:szCs w:val="24"/>
        </w:rPr>
      </w:pPr>
      <w:r>
        <w:rPr>
          <w:rFonts w:eastAsia="Arial" w:cs="Arial"/>
          <w:szCs w:val="24"/>
        </w:rPr>
        <w:t xml:space="preserve">The data is </w:t>
      </w:r>
      <w:del w:id="1" w:author="Jill Nocton-Smith" w:date="2017-10-18T15:44:00Z">
        <w:r w:rsidDel="001C6C3B">
          <w:rPr>
            <w:rFonts w:eastAsia="Arial" w:cs="Arial"/>
            <w:szCs w:val="24"/>
          </w:rPr>
          <w:delText xml:space="preserve">soted </w:delText>
        </w:r>
      </w:del>
      <w:ins w:id="2" w:author="Jill Nocton-Smith" w:date="2017-10-18T15:44:00Z">
        <w:r w:rsidR="001C6C3B">
          <w:rPr>
            <w:rFonts w:eastAsia="Arial" w:cs="Arial"/>
            <w:szCs w:val="24"/>
          </w:rPr>
          <w:t xml:space="preserve">stored </w:t>
        </w:r>
      </w:ins>
      <w:r>
        <w:rPr>
          <w:rFonts w:eastAsia="Arial" w:cs="Arial"/>
          <w:szCs w:val="24"/>
        </w:rPr>
        <w:t xml:space="preserve">in </w:t>
      </w:r>
      <w:ins w:id="3" w:author="Jill Nocton-Smith" w:date="2017-10-18T15:44:00Z">
        <w:r w:rsidR="001C6C3B">
          <w:rPr>
            <w:rFonts w:eastAsia="Arial" w:cs="Arial"/>
            <w:szCs w:val="24"/>
          </w:rPr>
          <w:t xml:space="preserve">a </w:t>
        </w:r>
      </w:ins>
      <w:r>
        <w:rPr>
          <w:rFonts w:eastAsia="Arial" w:cs="Arial"/>
          <w:szCs w:val="24"/>
        </w:rPr>
        <w:t xml:space="preserve">table called </w:t>
      </w:r>
      <w:proofErr w:type="spellStart"/>
      <w:r w:rsidRPr="001D0888">
        <w:rPr>
          <w:rFonts w:eastAsia="Arial" w:cs="Arial"/>
          <w:b/>
          <w:szCs w:val="24"/>
        </w:rPr>
        <w:t>tblPortfolio</w:t>
      </w:r>
      <w:proofErr w:type="spellEnd"/>
      <w:r>
        <w:rPr>
          <w:rFonts w:eastAsia="Arial" w:cs="Arial"/>
          <w:szCs w:val="24"/>
        </w:rPr>
        <w:t xml:space="preserve"> in a database called </w:t>
      </w:r>
      <w:proofErr w:type="spellStart"/>
      <w:r w:rsidRPr="001D0888">
        <w:rPr>
          <w:rFonts w:eastAsia="Arial" w:cs="Arial"/>
          <w:b/>
          <w:szCs w:val="24"/>
        </w:rPr>
        <w:t>LeaderDB</w:t>
      </w:r>
      <w:proofErr w:type="spellEnd"/>
      <w:r>
        <w:rPr>
          <w:rFonts w:eastAsia="Arial" w:cs="Arial"/>
          <w:szCs w:val="24"/>
        </w:rPr>
        <w:t>.</w:t>
      </w:r>
    </w:p>
    <w:p w14:paraId="5B6434F5" w14:textId="77777777" w:rsidR="008E0CDE" w:rsidRDefault="004838B3">
      <w:pPr>
        <w:rPr>
          <w:rFonts w:eastAsia="Arial" w:cs="Arial"/>
          <w:b/>
          <w:szCs w:val="24"/>
          <w:u w:val="single"/>
        </w:rPr>
      </w:pPr>
      <w:r>
        <w:rPr>
          <w:rFonts w:eastAsia="Arial" w:cs="Arial"/>
          <w:b/>
          <w:szCs w:val="24"/>
          <w:u w:val="single"/>
        </w:rPr>
        <w:t>Table design</w:t>
      </w:r>
      <w:r w:rsidR="002B3004">
        <w:rPr>
          <w:rFonts w:eastAsia="Arial" w:cs="Arial"/>
          <w:b/>
          <w:szCs w:val="24"/>
          <w:u w:val="single"/>
        </w:rPr>
        <w:t>:</w:t>
      </w:r>
    </w:p>
    <w:p w14:paraId="2E508ACC" w14:textId="77777777" w:rsidR="008E0CDE" w:rsidRDefault="00E0219D">
      <w:pPr>
        <w:rPr>
          <w:rFonts w:eastAsia="Arial" w:cs="Arial"/>
          <w:b/>
          <w:szCs w:val="24"/>
        </w:rPr>
      </w:pPr>
      <w:proofErr w:type="spellStart"/>
      <w:proofErr w:type="gramStart"/>
      <w:r>
        <w:rPr>
          <w:rFonts w:eastAsia="Arial" w:cs="Arial"/>
          <w:b/>
          <w:szCs w:val="24"/>
        </w:rPr>
        <w:t>tblPortfolio</w:t>
      </w:r>
      <w:proofErr w:type="spellEnd"/>
      <w:proofErr w:type="gramEnd"/>
    </w:p>
    <w:p w14:paraId="62E98E3F" w14:textId="77777777" w:rsidR="008E0CDE" w:rsidRDefault="00E0219D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9A578AA" wp14:editId="645697D2">
            <wp:extent cx="36004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F46F" w14:textId="77777777" w:rsidR="00E0219D" w:rsidRDefault="00E0219D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</w:p>
    <w:p w14:paraId="4D680F3B" w14:textId="59D2C898" w:rsidR="00130865" w:rsidRDefault="00130865">
      <w:pPr>
        <w:tabs>
          <w:tab w:val="right" w:pos="9639"/>
        </w:tabs>
        <w:ind w:left="709" w:hanging="709"/>
        <w:jc w:val="both"/>
        <w:rPr>
          <w:ins w:id="4" w:author="Jill Nocton-Smith" w:date="2017-10-18T16:00:00Z"/>
          <w:rFonts w:eastAsia="Arial" w:cs="Arial"/>
          <w:szCs w:val="24"/>
        </w:rPr>
      </w:pPr>
      <w:r>
        <w:rPr>
          <w:rFonts w:eastAsia="Arial" w:cs="Arial"/>
          <w:szCs w:val="24"/>
        </w:rPr>
        <w:t>The data is the table is show below:</w:t>
      </w:r>
    </w:p>
    <w:p w14:paraId="06664EC2" w14:textId="0879B0D2" w:rsidR="004B1789" w:rsidRPr="004B1789" w:rsidDel="00C43E68" w:rsidRDefault="004B1789">
      <w:pPr>
        <w:tabs>
          <w:tab w:val="right" w:pos="9639"/>
        </w:tabs>
        <w:ind w:left="709" w:hanging="709"/>
        <w:jc w:val="both"/>
        <w:rPr>
          <w:del w:id="5" w:author="Jill Nocton Smith" w:date="2017-10-19T15:13:00Z"/>
          <w:rFonts w:eastAsia="Arial" w:cs="Arial"/>
          <w:color w:val="FF0000"/>
          <w:szCs w:val="24"/>
          <w:rPrChange w:id="6" w:author="Jill Nocton-Smith" w:date="2017-10-18T16:00:00Z">
            <w:rPr>
              <w:del w:id="7" w:author="Jill Nocton Smith" w:date="2017-10-19T15:13:00Z"/>
              <w:rFonts w:eastAsia="Arial" w:cs="Arial"/>
              <w:szCs w:val="24"/>
            </w:rPr>
          </w:rPrChange>
        </w:rPr>
      </w:pPr>
      <w:ins w:id="8" w:author="Jill Nocton-Smith" w:date="2017-10-18T16:00:00Z">
        <w:del w:id="9" w:author="Jill Nocton Smith" w:date="2017-10-19T15:13:00Z">
          <w:r w:rsidDel="00C43E68">
            <w:rPr>
              <w:rFonts w:eastAsia="Arial" w:cs="Arial"/>
              <w:color w:val="FF0000"/>
              <w:szCs w:val="24"/>
            </w:rPr>
            <w:delText>NB Boarder field showing as -1 , 0 in access</w:delText>
          </w:r>
        </w:del>
      </w:ins>
    </w:p>
    <w:p w14:paraId="2C1D1A29" w14:textId="77777777" w:rsidR="001D0888" w:rsidRDefault="001D0888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2D31554" wp14:editId="43F8B0F1">
            <wp:extent cx="6479540" cy="30651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48F" w14:textId="77777777" w:rsidR="00E0219D" w:rsidRDefault="00E0219D">
      <w:pPr>
        <w:tabs>
          <w:tab w:val="right" w:pos="9639"/>
        </w:tabs>
        <w:ind w:left="709" w:hanging="709"/>
        <w:jc w:val="both"/>
        <w:rPr>
          <w:rFonts w:eastAsia="Arial" w:cs="Arial"/>
          <w:szCs w:val="24"/>
        </w:rPr>
      </w:pPr>
    </w:p>
    <w:p w14:paraId="4395DE98" w14:textId="77777777" w:rsidR="004838B3" w:rsidRDefault="004838B3">
      <w:pPr>
        <w:rPr>
          <w:rFonts w:eastAsia="Arial" w:cs="Arial"/>
          <w:szCs w:val="24"/>
        </w:rPr>
      </w:pPr>
      <w:r>
        <w:rPr>
          <w:rFonts w:eastAsia="Arial" w:cs="Arial"/>
          <w:szCs w:val="24"/>
        </w:rPr>
        <w:br w:type="page"/>
      </w:r>
    </w:p>
    <w:p w14:paraId="678955BE" w14:textId="77777777" w:rsidR="008E0CDE" w:rsidRDefault="000C5042">
      <w:pPr>
        <w:spacing w:before="480"/>
      </w:pPr>
      <w:r>
        <w:rPr>
          <w:b/>
          <w:smallCaps/>
          <w:sz w:val="28"/>
          <w:szCs w:val="28"/>
        </w:rPr>
        <w:lastRenderedPageBreak/>
        <w:t>QUESTION 1</w:t>
      </w:r>
      <w:r>
        <w:rPr>
          <w:b/>
          <w:smallCaps/>
          <w:sz w:val="28"/>
          <w:szCs w:val="28"/>
        </w:rPr>
        <w:tab/>
        <w:t>40 MARKS</w:t>
      </w:r>
    </w:p>
    <w:p w14:paraId="1AAB42C7" w14:textId="77777777" w:rsidR="008E0CDE" w:rsidRDefault="002B3004" w:rsidP="000C5042">
      <w:r>
        <w:t>1.1</w:t>
      </w:r>
      <w:r>
        <w:tab/>
      </w:r>
      <w:r w:rsidR="00BF1EB6">
        <w:t xml:space="preserve">Display the </w:t>
      </w:r>
      <w:r w:rsidR="009629AB">
        <w:t xml:space="preserve">portfolios and sections </w:t>
      </w:r>
      <w:r w:rsidR="00842F4B">
        <w:t xml:space="preserve">fields </w:t>
      </w:r>
      <w:r w:rsidR="009629AB">
        <w:t xml:space="preserve">sorted </w:t>
      </w:r>
      <w:r w:rsidR="00BF1EB6">
        <w:t xml:space="preserve">alphabetically by </w:t>
      </w:r>
      <w:r w:rsidR="009629AB">
        <w:t>section and then by portfolio</w:t>
      </w:r>
      <w:r w:rsidR="00BF1EB6">
        <w:t xml:space="preserve">. </w:t>
      </w:r>
      <w:r w:rsidR="009629AB">
        <w:tab/>
        <w:t>(3</w:t>
      </w:r>
      <w:r>
        <w:t>)</w:t>
      </w:r>
    </w:p>
    <w:p w14:paraId="372D7D39" w14:textId="77777777" w:rsidR="009629AB" w:rsidRPr="009629AB" w:rsidRDefault="009629AB" w:rsidP="009629AB">
      <w:pPr>
        <w:pStyle w:val="stbAnsw"/>
      </w:pPr>
      <w:r w:rsidRPr="009629AB">
        <w:t>SELECT section, portfolio</w:t>
      </w:r>
      <w:r w:rsidR="00F671D0">
        <w:sym w:font="Wingdings" w:char="F0FC"/>
      </w:r>
    </w:p>
    <w:p w14:paraId="6729BEA2" w14:textId="77777777" w:rsidR="009629AB" w:rsidRPr="009629AB" w:rsidRDefault="009629AB" w:rsidP="009629AB">
      <w:pPr>
        <w:pStyle w:val="stbAnsw"/>
      </w:pPr>
      <w:r w:rsidRPr="009629AB">
        <w:t xml:space="preserve">FROM </w:t>
      </w:r>
      <w:proofErr w:type="spellStart"/>
      <w:r w:rsidRPr="009629AB">
        <w:t>tblPortfolio</w:t>
      </w:r>
      <w:proofErr w:type="spellEnd"/>
    </w:p>
    <w:p w14:paraId="47833F44" w14:textId="77777777" w:rsidR="009629AB" w:rsidRDefault="009629AB" w:rsidP="009629AB">
      <w:pPr>
        <w:pStyle w:val="stbAnsw"/>
      </w:pPr>
      <w:r w:rsidRPr="009629AB">
        <w:t>ORDER BY section,</w:t>
      </w:r>
      <w:r w:rsidR="00F671D0" w:rsidRPr="00F671D0">
        <w:t xml:space="preserve"> </w:t>
      </w:r>
      <w:r w:rsidR="00F671D0">
        <w:sym w:font="Wingdings" w:char="F0FC"/>
      </w:r>
      <w:r w:rsidRPr="009629AB">
        <w:t xml:space="preserve"> portfolio</w:t>
      </w:r>
      <w:r w:rsidR="00F671D0">
        <w:sym w:font="Wingdings" w:char="F0FC"/>
      </w:r>
    </w:p>
    <w:p w14:paraId="111EFB8F" w14:textId="77777777" w:rsidR="00B21EB5" w:rsidRDefault="002B3004" w:rsidP="000C5042">
      <w:r>
        <w:t>1.2</w:t>
      </w:r>
      <w:r>
        <w:tab/>
      </w:r>
      <w:r w:rsidR="00BF1EB6">
        <w:t>List</w:t>
      </w:r>
      <w:r w:rsidR="00842F4B">
        <w:t xml:space="preserve"> the leaders whose staff rating or student rating is above 3 and who have more than 20 learners in their portfolio.</w:t>
      </w:r>
      <w:r w:rsidR="00574C57">
        <w:tab/>
      </w:r>
      <w:r w:rsidR="002E5ECA">
        <w:t>(5</w:t>
      </w:r>
      <w:r w:rsidR="00574C57">
        <w:t>)</w:t>
      </w:r>
    </w:p>
    <w:p w14:paraId="6CA546FB" w14:textId="77777777" w:rsidR="00B21EB5" w:rsidRPr="00B21EB5" w:rsidRDefault="00B21EB5" w:rsidP="00B21EB5">
      <w:pPr>
        <w:pStyle w:val="stbAnsw"/>
      </w:pPr>
      <w:proofErr w:type="gramStart"/>
      <w:r w:rsidRPr="00B21EB5">
        <w:t>SELECT  *</w:t>
      </w:r>
      <w:proofErr w:type="gramEnd"/>
      <w:r w:rsidRPr="00B21EB5">
        <w:t xml:space="preserve"> </w:t>
      </w:r>
    </w:p>
    <w:p w14:paraId="1BA10791" w14:textId="77777777" w:rsidR="00B21EB5" w:rsidRPr="00B21EB5" w:rsidRDefault="00B21EB5" w:rsidP="00B21EB5">
      <w:pPr>
        <w:pStyle w:val="stbAnsw"/>
      </w:pPr>
      <w:r w:rsidRPr="00B21EB5">
        <w:t xml:space="preserve">FROM </w:t>
      </w:r>
      <w:proofErr w:type="spellStart"/>
      <w:r w:rsidRPr="00B21EB5">
        <w:t>tblportfolio</w:t>
      </w:r>
      <w:proofErr w:type="spellEnd"/>
    </w:p>
    <w:p w14:paraId="0BAC0D3C" w14:textId="77777777" w:rsidR="00B21EB5" w:rsidRDefault="00B21EB5" w:rsidP="00B21EB5">
      <w:pPr>
        <w:pStyle w:val="stbAnsw"/>
      </w:pPr>
      <w:r w:rsidRPr="00B21EB5">
        <w:t>WHERE (</w:t>
      </w:r>
      <w:proofErr w:type="spellStart"/>
      <w:r w:rsidRPr="00B21EB5">
        <w:t>staffRating</w:t>
      </w:r>
      <w:proofErr w:type="spellEnd"/>
      <w:r w:rsidRPr="00B21EB5">
        <w:t xml:space="preserve"> &gt; 3</w:t>
      </w:r>
      <w:r>
        <w:sym w:font="Wingdings" w:char="F0FC"/>
      </w:r>
      <w:r w:rsidRPr="00B21EB5">
        <w:t xml:space="preserve"> OR</w:t>
      </w:r>
      <w:r>
        <w:sym w:font="Wingdings" w:char="F0FC"/>
      </w:r>
      <w:r w:rsidRPr="00B21EB5">
        <w:t xml:space="preserve"> </w:t>
      </w:r>
      <w:proofErr w:type="spellStart"/>
      <w:r w:rsidRPr="00B21EB5">
        <w:t>StudentRating</w:t>
      </w:r>
      <w:proofErr w:type="spellEnd"/>
      <w:r w:rsidRPr="00B21EB5">
        <w:t xml:space="preserve"> &gt; 3) </w:t>
      </w:r>
      <w:r>
        <w:sym w:font="Wingdings" w:char="F0FC"/>
      </w:r>
      <w:r w:rsidRPr="00B21EB5">
        <w:t xml:space="preserve"> AND</w:t>
      </w:r>
      <w:r>
        <w:sym w:font="Wingdings" w:char="F0FC"/>
      </w:r>
      <w:r w:rsidRPr="00B21EB5">
        <w:t xml:space="preserve"> </w:t>
      </w:r>
      <w:proofErr w:type="spellStart"/>
      <w:r w:rsidRPr="00B21EB5">
        <w:t>NumberLearners</w:t>
      </w:r>
      <w:proofErr w:type="spellEnd"/>
      <w:r w:rsidRPr="00B21EB5">
        <w:t xml:space="preserve"> &gt; 20</w:t>
      </w:r>
      <w:r>
        <w:sym w:font="Wingdings" w:char="F0FC"/>
      </w:r>
    </w:p>
    <w:p w14:paraId="62847C2E" w14:textId="51037ECB" w:rsidR="008E0CDE" w:rsidRDefault="00574C57" w:rsidP="000C5042">
      <w:r>
        <w:t>1.3</w:t>
      </w:r>
      <w:r>
        <w:tab/>
      </w:r>
      <w:r w:rsidR="00842F4B">
        <w:t xml:space="preserve">Determine the age of each leader in years. </w:t>
      </w:r>
      <w:r w:rsidR="00F671D0">
        <w:t>Ensure that the age is accurate, if a person</w:t>
      </w:r>
      <w:ins w:id="10" w:author="Jill Nocton-Smith" w:date="2017-10-18T15:45:00Z">
        <w:r w:rsidR="001C6C3B">
          <w:t xml:space="preserve"> </w:t>
        </w:r>
      </w:ins>
      <w:r w:rsidR="00F671D0">
        <w:t xml:space="preserve">has not had a birthday their age should be one less. For example. </w:t>
      </w:r>
      <w:proofErr w:type="spellStart"/>
      <w:r w:rsidR="00F671D0">
        <w:t>Amed</w:t>
      </w:r>
      <w:proofErr w:type="spellEnd"/>
      <w:r w:rsidR="00F671D0">
        <w:t xml:space="preserve"> has not has his birthday and should be 17 even though he is born in 1999. </w:t>
      </w:r>
      <w:r w:rsidR="00842F4B">
        <w:t xml:space="preserve">Name this </w:t>
      </w:r>
      <w:r w:rsidR="00F671D0">
        <w:t>new field</w:t>
      </w:r>
      <w:r w:rsidR="00842F4B">
        <w:t xml:space="preserve"> </w:t>
      </w:r>
      <w:r w:rsidR="00842F4B" w:rsidRPr="00842F4B">
        <w:rPr>
          <w:b/>
        </w:rPr>
        <w:t>Age</w:t>
      </w:r>
      <w:r w:rsidR="00842F4B">
        <w:t>.</w:t>
      </w:r>
      <w:r w:rsidR="00F671D0">
        <w:t xml:space="preserve"> Display only leader’s name, date of birth and </w:t>
      </w:r>
      <w:r w:rsidR="00F671D0" w:rsidRPr="00F671D0">
        <w:rPr>
          <w:b/>
        </w:rPr>
        <w:t>Age</w:t>
      </w:r>
      <w:r w:rsidR="00F671D0">
        <w:t xml:space="preserve"> (in years).</w:t>
      </w:r>
      <w:r w:rsidR="004B1345">
        <w:t xml:space="preserve"> Do not display an age if there is no leader for a portfolio.</w:t>
      </w:r>
      <w:r w:rsidR="004B1345">
        <w:tab/>
        <w:t>(7</w:t>
      </w:r>
      <w:r w:rsidR="002B3004">
        <w:t>)</w:t>
      </w:r>
    </w:p>
    <w:p w14:paraId="0F9CD232" w14:textId="77777777" w:rsidR="00F671D0" w:rsidRPr="00F671D0" w:rsidRDefault="00F671D0" w:rsidP="00F671D0">
      <w:pPr>
        <w:pStyle w:val="stbAnsw"/>
      </w:pPr>
      <w:proofErr w:type="gramStart"/>
      <w:r w:rsidRPr="00F671D0">
        <w:t xml:space="preserve">SELECT  </w:t>
      </w:r>
      <w:proofErr w:type="spellStart"/>
      <w:r w:rsidRPr="00F671D0">
        <w:t>leaderName</w:t>
      </w:r>
      <w:proofErr w:type="spellEnd"/>
      <w:proofErr w:type="gramEnd"/>
      <w:r w:rsidRPr="00F671D0">
        <w:t xml:space="preserve">, DOB, </w:t>
      </w:r>
      <w:r>
        <w:sym w:font="Wingdings" w:char="F0FC"/>
      </w:r>
      <w:r>
        <w:t xml:space="preserve"> </w:t>
      </w:r>
      <w:r w:rsidRPr="00F671D0">
        <w:t>TIMESTAMPDIFF</w:t>
      </w:r>
      <w:r>
        <w:sym w:font="Wingdings" w:char="F0FC"/>
      </w:r>
      <w:r w:rsidRPr="00F671D0">
        <w:t xml:space="preserve"> (YEAR,DOB, </w:t>
      </w:r>
      <w:r>
        <w:sym w:font="Wingdings" w:char="F0FC"/>
      </w:r>
      <w:r w:rsidRPr="00F671D0">
        <w:t>Now())</w:t>
      </w:r>
      <w:r>
        <w:sym w:font="Wingdings" w:char="F0FC"/>
      </w:r>
      <w:r w:rsidRPr="00F671D0">
        <w:t xml:space="preserve"> AS Age</w:t>
      </w:r>
      <w:r>
        <w:sym w:font="Wingdings" w:char="F0FC"/>
      </w:r>
    </w:p>
    <w:p w14:paraId="0E3887B5" w14:textId="77777777" w:rsidR="00F671D0" w:rsidRDefault="00F671D0" w:rsidP="00F671D0">
      <w:pPr>
        <w:pStyle w:val="stbAnsw"/>
      </w:pPr>
      <w:r w:rsidRPr="00F671D0">
        <w:t xml:space="preserve">FROM </w:t>
      </w:r>
      <w:proofErr w:type="spellStart"/>
      <w:r w:rsidRPr="00F671D0">
        <w:t>tblportfolio</w:t>
      </w:r>
      <w:proofErr w:type="spellEnd"/>
    </w:p>
    <w:p w14:paraId="29BADF6E" w14:textId="5490F006" w:rsidR="004B1345" w:rsidRDefault="004B1345" w:rsidP="00F671D0">
      <w:pPr>
        <w:pStyle w:val="stbAnsw"/>
        <w:rPr>
          <w:ins w:id="11" w:author="Jill Nocton-Smith" w:date="2017-10-18T15:45:00Z"/>
        </w:rPr>
      </w:pPr>
      <w:r>
        <w:t xml:space="preserve">WHERE </w:t>
      </w:r>
      <w:proofErr w:type="spellStart"/>
      <w:r>
        <w:t>leaderName</w:t>
      </w:r>
      <w:proofErr w:type="spellEnd"/>
      <w:r>
        <w:sym w:font="Wingdings" w:char="F0FC"/>
      </w:r>
      <w:r>
        <w:t xml:space="preserve"> IS NOT null</w:t>
      </w:r>
      <w:r>
        <w:sym w:font="Wingdings" w:char="F0FC"/>
      </w:r>
    </w:p>
    <w:p w14:paraId="5754EB39" w14:textId="3A99EF85" w:rsidR="001C6C3B" w:rsidRDefault="001C6C3B" w:rsidP="00F671D0">
      <w:pPr>
        <w:pStyle w:val="stbAnsw"/>
        <w:rPr>
          <w:ins w:id="12" w:author="Jill Nocton-Smith" w:date="2017-10-18T15:45:00Z"/>
        </w:rPr>
      </w:pPr>
    </w:p>
    <w:p w14:paraId="3E868D72" w14:textId="60B85336" w:rsidR="001C6C3B" w:rsidRPr="001C6C3B" w:rsidRDefault="001C6C3B" w:rsidP="00F671D0">
      <w:pPr>
        <w:pStyle w:val="stbAnsw"/>
        <w:rPr>
          <w:ins w:id="13" w:author="Jill Nocton-Smith" w:date="2017-10-18T15:52:00Z"/>
          <w:b/>
          <w:rPrChange w:id="14" w:author="Jill Nocton-Smith" w:date="2017-10-18T15:53:00Z">
            <w:rPr>
              <w:ins w:id="15" w:author="Jill Nocton-Smith" w:date="2017-10-18T15:52:00Z"/>
            </w:rPr>
          </w:rPrChange>
        </w:rPr>
      </w:pPr>
      <w:ins w:id="16" w:author="Jill Nocton-Smith" w:date="2017-10-18T15:45:00Z">
        <w:r w:rsidRPr="001C6C3B">
          <w:rPr>
            <w:b/>
            <w:rPrChange w:id="17" w:author="Jill Nocton-Smith" w:date="2017-10-18T15:53:00Z">
              <w:rPr/>
            </w:rPrChange>
          </w:rPr>
          <w:t>ACCESS</w:t>
        </w:r>
      </w:ins>
    </w:p>
    <w:p w14:paraId="1A5D3156" w14:textId="5CA64A42" w:rsidR="001C6C3B" w:rsidRDefault="001C6C3B" w:rsidP="00F671D0">
      <w:pPr>
        <w:pStyle w:val="stbAnsw"/>
        <w:rPr>
          <w:ins w:id="18" w:author="Jill Nocton-Smith" w:date="2017-10-18T15:52:00Z"/>
        </w:rPr>
      </w:pPr>
    </w:p>
    <w:p w14:paraId="67E8DB09" w14:textId="77777777" w:rsidR="001C6C3B" w:rsidRDefault="001C6C3B" w:rsidP="001C6C3B">
      <w:pPr>
        <w:pStyle w:val="stbAnsw"/>
        <w:rPr>
          <w:ins w:id="19" w:author="Jill Nocton-Smith" w:date="2017-10-18T15:53:00Z"/>
        </w:rPr>
      </w:pPr>
      <w:proofErr w:type="gramStart"/>
      <w:ins w:id="20" w:author="Jill Nocton-Smith" w:date="2017-10-18T15:53:00Z">
        <w:r>
          <w:t xml:space="preserve">SELECT  </w:t>
        </w:r>
        <w:proofErr w:type="spellStart"/>
        <w:r>
          <w:t>leaderName</w:t>
        </w:r>
        <w:proofErr w:type="spellEnd"/>
        <w:proofErr w:type="gramEnd"/>
        <w:r>
          <w:t>, DOB, DATEDIFF ('</w:t>
        </w:r>
        <w:proofErr w:type="spellStart"/>
        <w:r>
          <w:t>yyyy</w:t>
        </w:r>
        <w:proofErr w:type="spellEnd"/>
        <w:r>
          <w:t>',DOB, Now()) AS Age</w:t>
        </w:r>
      </w:ins>
    </w:p>
    <w:p w14:paraId="6B27CACC" w14:textId="77777777" w:rsidR="001C6C3B" w:rsidRDefault="001C6C3B" w:rsidP="001C6C3B">
      <w:pPr>
        <w:pStyle w:val="stbAnsw"/>
        <w:rPr>
          <w:ins w:id="21" w:author="Jill Nocton-Smith" w:date="2017-10-18T15:53:00Z"/>
        </w:rPr>
      </w:pPr>
      <w:ins w:id="22" w:author="Jill Nocton-Smith" w:date="2017-10-18T15:53:00Z">
        <w:r>
          <w:t xml:space="preserve">FROM </w:t>
        </w:r>
        <w:proofErr w:type="spellStart"/>
        <w:r>
          <w:t>tblportfolio</w:t>
        </w:r>
        <w:proofErr w:type="spellEnd"/>
      </w:ins>
    </w:p>
    <w:p w14:paraId="727BBA7D" w14:textId="709BEED7" w:rsidR="001C6C3B" w:rsidRDefault="001C6C3B" w:rsidP="001C6C3B">
      <w:pPr>
        <w:pStyle w:val="stbAnsw"/>
      </w:pPr>
      <w:ins w:id="23" w:author="Jill Nocton-Smith" w:date="2017-10-18T15:53:00Z">
        <w:r>
          <w:t xml:space="preserve">WHERE </w:t>
        </w:r>
        <w:proofErr w:type="spellStart"/>
        <w:r>
          <w:t>leaderName</w:t>
        </w:r>
        <w:proofErr w:type="spellEnd"/>
        <w:r>
          <w:t xml:space="preserve"> IS NOT null;</w:t>
        </w:r>
      </w:ins>
    </w:p>
    <w:p w14:paraId="011A4D0A" w14:textId="77777777" w:rsidR="00453636" w:rsidRDefault="00453636" w:rsidP="009E4A10">
      <w:r>
        <w:t>1.4</w:t>
      </w:r>
      <w:r>
        <w:tab/>
        <w:t xml:space="preserve">Count the number of </w:t>
      </w:r>
      <w:r w:rsidR="00842F4B">
        <w:t>portfolios in each section</w:t>
      </w:r>
      <w:r w:rsidR="00E033F9">
        <w:t>.</w:t>
      </w:r>
      <w:r>
        <w:tab/>
        <w:t>(4)</w:t>
      </w:r>
    </w:p>
    <w:p w14:paraId="690A3672" w14:textId="77777777" w:rsidR="00F671D0" w:rsidRPr="00F671D0" w:rsidRDefault="00F671D0" w:rsidP="00F671D0">
      <w:pPr>
        <w:pStyle w:val="stbAnsw"/>
      </w:pPr>
      <w:proofErr w:type="gramStart"/>
      <w:r w:rsidRPr="00F671D0">
        <w:t>SELECT  COUNT</w:t>
      </w:r>
      <w:proofErr w:type="gramEnd"/>
      <w:r w:rsidRPr="00F671D0">
        <w:t xml:space="preserve">(*) </w:t>
      </w:r>
      <w:r>
        <w:sym w:font="Wingdings" w:char="F0FC"/>
      </w:r>
      <w:r>
        <w:sym w:font="Wingdings" w:char="F0FC"/>
      </w:r>
      <w:r w:rsidRPr="00F671D0">
        <w:t xml:space="preserve">AS </w:t>
      </w:r>
      <w:proofErr w:type="spellStart"/>
      <w:r w:rsidRPr="00F671D0">
        <w:t>NumPortfolios</w:t>
      </w:r>
      <w:proofErr w:type="spellEnd"/>
    </w:p>
    <w:p w14:paraId="47D7ADFF" w14:textId="77777777" w:rsidR="00F671D0" w:rsidRPr="00F671D0" w:rsidRDefault="00F671D0" w:rsidP="00F671D0">
      <w:pPr>
        <w:pStyle w:val="stbAnsw"/>
      </w:pPr>
      <w:r w:rsidRPr="00F671D0">
        <w:t xml:space="preserve">FROM </w:t>
      </w:r>
      <w:proofErr w:type="spellStart"/>
      <w:r w:rsidRPr="00F671D0">
        <w:t>tblportfolio</w:t>
      </w:r>
      <w:proofErr w:type="spellEnd"/>
    </w:p>
    <w:p w14:paraId="383AFB3C" w14:textId="77777777" w:rsidR="00F671D0" w:rsidRDefault="00F671D0" w:rsidP="00F671D0">
      <w:pPr>
        <w:pStyle w:val="stbAnsw"/>
      </w:pPr>
      <w:r w:rsidRPr="00F671D0">
        <w:t xml:space="preserve">GROUP BY </w:t>
      </w:r>
      <w:r>
        <w:sym w:font="Wingdings" w:char="F0FC"/>
      </w:r>
      <w:r w:rsidRPr="00F671D0">
        <w:t>Section</w:t>
      </w:r>
      <w:r>
        <w:sym w:font="Wingdings" w:char="F0FC"/>
      </w:r>
    </w:p>
    <w:p w14:paraId="49C50057" w14:textId="77777777" w:rsidR="00524E82" w:rsidRDefault="00453636" w:rsidP="000C5042">
      <w:r>
        <w:t>1.5</w:t>
      </w:r>
      <w:r>
        <w:tab/>
      </w:r>
      <w:r w:rsidR="00842F4B">
        <w:t>A new leader for boarding is need</w:t>
      </w:r>
      <w:r w:rsidR="00F671D0">
        <w:t>s to be considered</w:t>
      </w:r>
      <w:r w:rsidR="00842F4B">
        <w:t xml:space="preserve">. This leader will be chosen from the existing leaders. The </w:t>
      </w:r>
      <w:proofErr w:type="spellStart"/>
      <w:r w:rsidR="00842F4B">
        <w:t>citeria</w:t>
      </w:r>
      <w:proofErr w:type="spellEnd"/>
      <w:r w:rsidR="00842F4B">
        <w:t xml:space="preserve"> for the leader of boarding is to have a rating average of 3 or more and to be a boarder themselves. The average rating is calculated using the staff and student rating fields. Code a SQL statement to list all the possible candidates using the criteria. Sort the result according the </w:t>
      </w:r>
      <w:proofErr w:type="spellStart"/>
      <w:r w:rsidR="00842F4B">
        <w:t>the</w:t>
      </w:r>
      <w:proofErr w:type="spellEnd"/>
      <w:r w:rsidR="00842F4B">
        <w:t xml:space="preserve"> average in descending order.</w:t>
      </w:r>
      <w:r w:rsidR="00524E82">
        <w:t xml:space="preserve"> Your SQL statement should produce the following result:</w:t>
      </w:r>
    </w:p>
    <w:p w14:paraId="25AAF7C1" w14:textId="77777777" w:rsidR="00453636" w:rsidRDefault="00524E82" w:rsidP="009E4A10">
      <w:r>
        <w:rPr>
          <w:noProof/>
          <w:lang w:val="en-GB" w:eastAsia="en-GB"/>
        </w:rPr>
        <w:drawing>
          <wp:inline distT="0" distB="0" distL="0" distR="0" wp14:anchorId="3B6A3F1F" wp14:editId="1DF2B6A0">
            <wp:extent cx="333375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3F9">
        <w:tab/>
        <w:t>(8</w:t>
      </w:r>
      <w:r w:rsidR="00453636">
        <w:t>)</w:t>
      </w:r>
    </w:p>
    <w:p w14:paraId="2AEF5B0A" w14:textId="77777777" w:rsidR="00F671D0" w:rsidRPr="00F671D0" w:rsidRDefault="00F671D0" w:rsidP="00F671D0">
      <w:pPr>
        <w:pStyle w:val="stbAnsw"/>
      </w:pPr>
      <w:proofErr w:type="gramStart"/>
      <w:r w:rsidRPr="00F671D0">
        <w:t xml:space="preserve">SELECT  </w:t>
      </w:r>
      <w:proofErr w:type="spellStart"/>
      <w:r w:rsidRPr="00F671D0">
        <w:t>LeaderName</w:t>
      </w:r>
      <w:proofErr w:type="spellEnd"/>
      <w:proofErr w:type="gramEnd"/>
      <w:r w:rsidRPr="00F671D0">
        <w:t xml:space="preserve">, Boarder, </w:t>
      </w:r>
      <w:r w:rsidR="00E033F9">
        <w:sym w:font="Wingdings" w:char="F0FC"/>
      </w:r>
      <w:r w:rsidR="00E033F9" w:rsidRPr="00F671D0">
        <w:t xml:space="preserve"> </w:t>
      </w:r>
      <w:r w:rsidRPr="00F671D0">
        <w:t>(</w:t>
      </w:r>
      <w:proofErr w:type="spellStart"/>
      <w:r w:rsidRPr="00F671D0">
        <w:t>staffRating</w:t>
      </w:r>
      <w:proofErr w:type="spellEnd"/>
      <w:r w:rsidRPr="00F671D0">
        <w:t xml:space="preserve"> + </w:t>
      </w:r>
      <w:proofErr w:type="spellStart"/>
      <w:r w:rsidRPr="00F671D0">
        <w:t>studentRating</w:t>
      </w:r>
      <w:proofErr w:type="spellEnd"/>
      <w:r w:rsidRPr="00F671D0">
        <w:t xml:space="preserve">)/2 </w:t>
      </w:r>
      <w:r w:rsidR="00524E82">
        <w:sym w:font="Wingdings" w:char="F0FC"/>
      </w:r>
      <w:r w:rsidR="00524E82">
        <w:sym w:font="Wingdings" w:char="F0FC"/>
      </w:r>
      <w:r w:rsidRPr="00F671D0">
        <w:t xml:space="preserve">AS </w:t>
      </w:r>
      <w:proofErr w:type="spellStart"/>
      <w:r w:rsidRPr="00F671D0">
        <w:t>AveRating</w:t>
      </w:r>
      <w:proofErr w:type="spellEnd"/>
    </w:p>
    <w:p w14:paraId="3B8463C0" w14:textId="77777777" w:rsidR="00F671D0" w:rsidRPr="00F671D0" w:rsidRDefault="00F671D0" w:rsidP="00F671D0">
      <w:pPr>
        <w:pStyle w:val="stbAnsw"/>
      </w:pPr>
      <w:r w:rsidRPr="00F671D0">
        <w:t xml:space="preserve">FROM </w:t>
      </w:r>
      <w:proofErr w:type="spellStart"/>
      <w:r w:rsidRPr="00F671D0">
        <w:t>tblportfolio</w:t>
      </w:r>
      <w:proofErr w:type="spellEnd"/>
    </w:p>
    <w:p w14:paraId="60F3A3C6" w14:textId="77777777" w:rsidR="00F671D0" w:rsidRPr="00F671D0" w:rsidRDefault="00F671D0" w:rsidP="00F671D0">
      <w:pPr>
        <w:pStyle w:val="stbAnsw"/>
      </w:pPr>
      <w:r w:rsidRPr="00F671D0">
        <w:t>WHERE (</w:t>
      </w:r>
      <w:proofErr w:type="spellStart"/>
      <w:r w:rsidRPr="00F671D0">
        <w:t>staffRating</w:t>
      </w:r>
      <w:proofErr w:type="spellEnd"/>
      <w:r w:rsidRPr="00F671D0">
        <w:t xml:space="preserve"> + </w:t>
      </w:r>
      <w:proofErr w:type="spellStart"/>
      <w:r w:rsidRPr="00F671D0">
        <w:t>studentRating</w:t>
      </w:r>
      <w:proofErr w:type="spellEnd"/>
      <w:r w:rsidRPr="00F671D0">
        <w:t>)/2 &gt; 3</w:t>
      </w:r>
      <w:r w:rsidR="00524E82">
        <w:sym w:font="Wingdings" w:char="F0FC"/>
      </w:r>
      <w:r w:rsidRPr="00F671D0">
        <w:t xml:space="preserve"> AND</w:t>
      </w:r>
      <w:r w:rsidR="00524E82">
        <w:sym w:font="Wingdings" w:char="F0FC"/>
      </w:r>
      <w:r w:rsidRPr="00F671D0">
        <w:t xml:space="preserve"> boarder = true</w:t>
      </w:r>
      <w:r w:rsidR="00524E82">
        <w:sym w:font="Wingdings" w:char="F0FC"/>
      </w:r>
    </w:p>
    <w:p w14:paraId="7DDED9C3" w14:textId="7FFDA820" w:rsidR="00F671D0" w:rsidRDefault="00F671D0" w:rsidP="00F671D0">
      <w:pPr>
        <w:pStyle w:val="stbAnsw"/>
        <w:rPr>
          <w:ins w:id="24" w:author="Jill Nocton-Smith" w:date="2017-10-18T15:54:00Z"/>
        </w:rPr>
      </w:pPr>
      <w:r w:rsidRPr="00F671D0">
        <w:t xml:space="preserve">ORDER BY </w:t>
      </w:r>
      <w:proofErr w:type="spellStart"/>
      <w:r w:rsidRPr="00F671D0">
        <w:t>AveRating</w:t>
      </w:r>
      <w:proofErr w:type="spellEnd"/>
      <w:r w:rsidR="00524E82">
        <w:sym w:font="Wingdings" w:char="F0FC"/>
      </w:r>
      <w:r w:rsidR="00524E82">
        <w:t xml:space="preserve"> DESC</w:t>
      </w:r>
      <w:r w:rsidR="00524E82">
        <w:sym w:font="Wingdings" w:char="F0FC"/>
      </w:r>
    </w:p>
    <w:p w14:paraId="4127DBEB" w14:textId="30E16F70" w:rsidR="001C6C3B" w:rsidRDefault="001C6C3B" w:rsidP="00F671D0">
      <w:pPr>
        <w:pStyle w:val="stbAnsw"/>
        <w:rPr>
          <w:ins w:id="25" w:author="Jill Nocton-Smith" w:date="2017-10-18T15:54:00Z"/>
        </w:rPr>
      </w:pPr>
    </w:p>
    <w:p w14:paraId="537CF47A" w14:textId="1486AD22" w:rsidR="001C6C3B" w:rsidRDefault="001C6C3B" w:rsidP="00F671D0">
      <w:pPr>
        <w:pStyle w:val="stbAnsw"/>
        <w:rPr>
          <w:ins w:id="26" w:author="Jill Nocton-Smith" w:date="2017-10-18T15:54:00Z"/>
        </w:rPr>
      </w:pPr>
    </w:p>
    <w:p w14:paraId="0DAC9F70" w14:textId="3BD9FF71" w:rsidR="001C6C3B" w:rsidRDefault="001C6C3B" w:rsidP="00F671D0">
      <w:pPr>
        <w:pStyle w:val="stbAnsw"/>
        <w:rPr>
          <w:ins w:id="27" w:author="Jill Nocton-Smith" w:date="2017-10-18T15:57:00Z"/>
        </w:rPr>
      </w:pPr>
    </w:p>
    <w:p w14:paraId="352962F9" w14:textId="0A75D64D" w:rsidR="004B1789" w:rsidRDefault="004B1789" w:rsidP="00F671D0">
      <w:pPr>
        <w:pStyle w:val="stbAnsw"/>
        <w:rPr>
          <w:ins w:id="28" w:author="Jill Nocton-Smith" w:date="2017-10-18T15:57:00Z"/>
        </w:rPr>
      </w:pPr>
    </w:p>
    <w:p w14:paraId="65AB0EEE" w14:textId="20D06E84" w:rsidR="004B1789" w:rsidRDefault="004B1789" w:rsidP="00F671D0">
      <w:pPr>
        <w:pStyle w:val="stbAnsw"/>
        <w:rPr>
          <w:ins w:id="29" w:author="Jill Nocton-Smith" w:date="2017-10-18T15:57:00Z"/>
        </w:rPr>
      </w:pPr>
    </w:p>
    <w:p w14:paraId="772C77F2" w14:textId="77777777" w:rsidR="004B1789" w:rsidRDefault="004B1789" w:rsidP="00F671D0">
      <w:pPr>
        <w:pStyle w:val="stbAnsw"/>
        <w:rPr>
          <w:ins w:id="30" w:author="Jill Nocton-Smith" w:date="2017-10-18T15:54:00Z"/>
        </w:rPr>
      </w:pPr>
    </w:p>
    <w:p w14:paraId="5244AC4F" w14:textId="254BFD3F" w:rsidR="001C6C3B" w:rsidRPr="004B1789" w:rsidRDefault="001C6C3B" w:rsidP="00F671D0">
      <w:pPr>
        <w:pStyle w:val="stbAnsw"/>
        <w:rPr>
          <w:ins w:id="31" w:author="Jill Nocton-Smith" w:date="2017-10-18T15:54:00Z"/>
          <w:b/>
          <w:rPrChange w:id="32" w:author="Jill Nocton-Smith" w:date="2017-10-18T15:55:00Z">
            <w:rPr>
              <w:ins w:id="33" w:author="Jill Nocton-Smith" w:date="2017-10-18T15:54:00Z"/>
            </w:rPr>
          </w:rPrChange>
        </w:rPr>
      </w:pPr>
      <w:ins w:id="34" w:author="Jill Nocton-Smith" w:date="2017-10-18T15:54:00Z">
        <w:r w:rsidRPr="004B1789">
          <w:rPr>
            <w:b/>
            <w:rPrChange w:id="35" w:author="Jill Nocton-Smith" w:date="2017-10-18T15:55:00Z">
              <w:rPr/>
            </w:rPrChange>
          </w:rPr>
          <w:lastRenderedPageBreak/>
          <w:t>ACCESS</w:t>
        </w:r>
      </w:ins>
    </w:p>
    <w:p w14:paraId="7B14168A" w14:textId="77777777" w:rsidR="004B1789" w:rsidRDefault="004B1789" w:rsidP="004B1789">
      <w:pPr>
        <w:pStyle w:val="stbAnsw"/>
        <w:rPr>
          <w:ins w:id="36" w:author="Jill Nocton-Smith" w:date="2017-10-18T15:57:00Z"/>
        </w:rPr>
      </w:pPr>
      <w:proofErr w:type="gramStart"/>
      <w:ins w:id="37" w:author="Jill Nocton-Smith" w:date="2017-10-18T15:57:00Z">
        <w:r>
          <w:t xml:space="preserve">SELECT  </w:t>
        </w:r>
        <w:proofErr w:type="spellStart"/>
        <w:r>
          <w:t>LeaderName</w:t>
        </w:r>
        <w:proofErr w:type="spellEnd"/>
        <w:proofErr w:type="gramEnd"/>
        <w:r>
          <w:t>, Boarder,  (</w:t>
        </w:r>
        <w:proofErr w:type="spellStart"/>
        <w:r>
          <w:t>staffRating</w:t>
        </w:r>
        <w:proofErr w:type="spellEnd"/>
        <w:r>
          <w:t xml:space="preserve"> + </w:t>
        </w:r>
        <w:proofErr w:type="spellStart"/>
        <w:r>
          <w:t>studentRating</w:t>
        </w:r>
        <w:proofErr w:type="spellEnd"/>
        <w:r>
          <w:t xml:space="preserve">)/2 AS </w:t>
        </w:r>
        <w:proofErr w:type="spellStart"/>
        <w:r>
          <w:t>AveRating</w:t>
        </w:r>
        <w:proofErr w:type="spellEnd"/>
      </w:ins>
    </w:p>
    <w:p w14:paraId="4CB19961" w14:textId="77777777" w:rsidR="004B1789" w:rsidRDefault="004B1789" w:rsidP="004B1789">
      <w:pPr>
        <w:pStyle w:val="stbAnsw"/>
        <w:rPr>
          <w:ins w:id="38" w:author="Jill Nocton-Smith" w:date="2017-10-18T15:57:00Z"/>
        </w:rPr>
      </w:pPr>
      <w:ins w:id="39" w:author="Jill Nocton-Smith" w:date="2017-10-18T15:57:00Z">
        <w:r>
          <w:t xml:space="preserve">FROM </w:t>
        </w:r>
        <w:proofErr w:type="spellStart"/>
        <w:r>
          <w:t>tblportfolio</w:t>
        </w:r>
        <w:proofErr w:type="spellEnd"/>
      </w:ins>
    </w:p>
    <w:p w14:paraId="5455F1C8" w14:textId="77777777" w:rsidR="004B1789" w:rsidRDefault="004B1789" w:rsidP="004B1789">
      <w:pPr>
        <w:pStyle w:val="stbAnsw"/>
        <w:rPr>
          <w:ins w:id="40" w:author="Jill Nocton-Smith" w:date="2017-10-18T15:57:00Z"/>
        </w:rPr>
      </w:pPr>
      <w:ins w:id="41" w:author="Jill Nocton-Smith" w:date="2017-10-18T15:57:00Z">
        <w:r>
          <w:t>WHERE (</w:t>
        </w:r>
        <w:proofErr w:type="spellStart"/>
        <w:r>
          <w:t>staffRating</w:t>
        </w:r>
        <w:proofErr w:type="spellEnd"/>
        <w:r>
          <w:t xml:space="preserve"> + </w:t>
        </w:r>
        <w:proofErr w:type="spellStart"/>
        <w:r>
          <w:t>studentRating</w:t>
        </w:r>
        <w:proofErr w:type="spellEnd"/>
        <w:r>
          <w:t>)/2 &gt; 3 AND boarder = true</w:t>
        </w:r>
      </w:ins>
    </w:p>
    <w:p w14:paraId="6F3F1959" w14:textId="002973CE" w:rsidR="001C6C3B" w:rsidRDefault="004B1789" w:rsidP="004B1789">
      <w:pPr>
        <w:pStyle w:val="stbAnsw"/>
        <w:rPr>
          <w:ins w:id="42" w:author="Jill Nocton Smith" w:date="2017-10-19T15:13:00Z"/>
        </w:rPr>
      </w:pPr>
      <w:ins w:id="43" w:author="Jill Nocton-Smith" w:date="2017-10-18T15:57:00Z">
        <w:r>
          <w:t>ORDER BY (</w:t>
        </w:r>
        <w:proofErr w:type="spellStart"/>
        <w:r>
          <w:t>staffRating</w:t>
        </w:r>
        <w:proofErr w:type="spellEnd"/>
        <w:r>
          <w:t xml:space="preserve"> + </w:t>
        </w:r>
        <w:proofErr w:type="spellStart"/>
        <w:r>
          <w:t>studentRating</w:t>
        </w:r>
        <w:proofErr w:type="spellEnd"/>
        <w:r>
          <w:t>)/2 DESC;</w:t>
        </w:r>
      </w:ins>
    </w:p>
    <w:p w14:paraId="3F811B77" w14:textId="77777777" w:rsidR="00C43E68" w:rsidRDefault="00C43E68" w:rsidP="004B1789">
      <w:pPr>
        <w:pStyle w:val="stbAnsw"/>
        <w:rPr>
          <w:ins w:id="44" w:author="Jill Nocton-Smith" w:date="2017-10-18T15:54:00Z"/>
        </w:rPr>
      </w:pPr>
    </w:p>
    <w:p w14:paraId="7FFB5AC0" w14:textId="57078064" w:rsidR="001C6C3B" w:rsidRDefault="001C6C3B" w:rsidP="00F671D0">
      <w:pPr>
        <w:pStyle w:val="stbAnsw"/>
      </w:pPr>
      <w:ins w:id="45" w:author="Jill Nocton-Smith" w:date="2017-10-18T15:54:00Z">
        <w:del w:id="46" w:author="Jill Nocton Smith" w:date="2017-10-19T15:13:00Z">
          <w:r w:rsidDel="00C43E68">
            <w:rPr>
              <w:noProof/>
              <w:lang w:val="en-GB" w:eastAsia="en-GB"/>
            </w:rPr>
            <w:drawing>
              <wp:inline distT="0" distB="0" distL="0" distR="0" wp14:anchorId="61B23836" wp14:editId="55D56633">
                <wp:extent cx="2175775" cy="688278"/>
                <wp:effectExtent l="19050" t="19050" r="15240" b="1714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9"/>
                        <a:srcRect l="11441" t="22865" r="54955" b="59233"/>
                        <a:stretch/>
                      </pic:blipFill>
                      <pic:spPr bwMode="auto">
                        <a:xfrm>
                          <a:off x="0" y="0"/>
                          <a:ext cx="2177401" cy="688792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del>
      </w:ins>
      <w:bookmarkStart w:id="47" w:name="_GoBack"/>
      <w:bookmarkEnd w:id="47"/>
    </w:p>
    <w:p w14:paraId="69551130" w14:textId="77777777" w:rsidR="00031EC7" w:rsidRDefault="00524E82" w:rsidP="000C5042">
      <w:r>
        <w:t>1.6</w:t>
      </w:r>
      <w:r>
        <w:tab/>
        <w:t>List the sections in the school that have more than 50 learners i</w:t>
      </w:r>
      <w:r w:rsidR="001D0888">
        <w:t>n total. Display your answer as</w:t>
      </w:r>
      <w:r>
        <w:t xml:space="preserve"> </w:t>
      </w:r>
      <w:r w:rsidR="00031EC7" w:rsidRPr="001D0888">
        <w:rPr>
          <w:b/>
        </w:rPr>
        <w:t xml:space="preserve">Number of learners in </w:t>
      </w:r>
      <w:r w:rsidRPr="001D0888">
        <w:rPr>
          <w:b/>
          <w:i/>
        </w:rPr>
        <w:t>Section</w:t>
      </w:r>
      <w:r w:rsidR="004B1345" w:rsidRPr="001D0888">
        <w:rPr>
          <w:b/>
        </w:rPr>
        <w:t xml:space="preserve"> is </w:t>
      </w:r>
      <w:r w:rsidR="004B1345" w:rsidRPr="001D0888">
        <w:rPr>
          <w:b/>
          <w:i/>
        </w:rPr>
        <w:t>xxx</w:t>
      </w:r>
      <w:r>
        <w:t>.</w:t>
      </w:r>
      <w:r w:rsidR="004B1345">
        <w:t xml:space="preserve"> Your output should appear as follows</w:t>
      </w:r>
      <w:r w:rsidR="001D0888">
        <w:t xml:space="preserve"> with the new field called </w:t>
      </w:r>
      <w:proofErr w:type="spellStart"/>
      <w:r w:rsidR="001D0888" w:rsidRPr="001D0888">
        <w:rPr>
          <w:b/>
        </w:rPr>
        <w:t>TotalLearners</w:t>
      </w:r>
      <w:proofErr w:type="spellEnd"/>
      <w:r w:rsidR="004B1345">
        <w:t>:</w:t>
      </w:r>
      <w:r>
        <w:tab/>
      </w:r>
    </w:p>
    <w:p w14:paraId="7F81484F" w14:textId="77777777" w:rsidR="00524E82" w:rsidRDefault="00031EC7" w:rsidP="009E4A10">
      <w:r>
        <w:rPr>
          <w:noProof/>
          <w:lang w:val="en-GB" w:eastAsia="en-GB"/>
        </w:rPr>
        <w:drawing>
          <wp:inline distT="0" distB="0" distL="0" distR="0" wp14:anchorId="728EE0CC" wp14:editId="7E9F9ECF">
            <wp:extent cx="21336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B1345">
        <w:tab/>
      </w:r>
      <w:r w:rsidR="00524E82">
        <w:t>(8)</w:t>
      </w:r>
    </w:p>
    <w:p w14:paraId="1DBFF1CB" w14:textId="77777777" w:rsidR="004B1345" w:rsidRPr="004B1345" w:rsidRDefault="004B1345" w:rsidP="004B1345">
      <w:pPr>
        <w:pStyle w:val="stbAnsw"/>
      </w:pPr>
      <w:proofErr w:type="gramStart"/>
      <w:r w:rsidRPr="004B1345">
        <w:t>SELECT  CONCAT</w:t>
      </w:r>
      <w:proofErr w:type="gramEnd"/>
      <w:r>
        <w:sym w:font="Wingdings" w:char="F0FC"/>
      </w:r>
      <w:r w:rsidRPr="004B1345">
        <w:t xml:space="preserve"> ('Number of learners in ', section</w:t>
      </w:r>
      <w:r>
        <w:sym w:font="Wingdings" w:char="F0FC"/>
      </w:r>
      <w:r w:rsidRPr="004B1345">
        <w:t>,' is ',SUM(</w:t>
      </w:r>
      <w:proofErr w:type="spellStart"/>
      <w:r w:rsidRPr="004B1345">
        <w:t>NumberLearners</w:t>
      </w:r>
      <w:proofErr w:type="spellEnd"/>
      <w:r w:rsidRPr="004B1345">
        <w:t xml:space="preserve">) </w:t>
      </w:r>
      <w:r>
        <w:sym w:font="Wingdings" w:char="F0FC"/>
      </w:r>
      <w:r w:rsidRPr="004B1345">
        <w:t xml:space="preserve">) AS </w:t>
      </w:r>
      <w:proofErr w:type="spellStart"/>
      <w:r w:rsidRPr="004B1345">
        <w:t>TotalLearners</w:t>
      </w:r>
      <w:proofErr w:type="spellEnd"/>
      <w:r>
        <w:sym w:font="Wingdings" w:char="F0FC"/>
      </w:r>
    </w:p>
    <w:p w14:paraId="67ABAC38" w14:textId="77777777" w:rsidR="004B1345" w:rsidRPr="004B1345" w:rsidRDefault="004B1345" w:rsidP="004B1345">
      <w:pPr>
        <w:pStyle w:val="stbAnsw"/>
      </w:pPr>
      <w:r w:rsidRPr="004B1345">
        <w:t xml:space="preserve">FROM </w:t>
      </w:r>
      <w:proofErr w:type="spellStart"/>
      <w:r w:rsidRPr="004B1345">
        <w:t>tblportfolio</w:t>
      </w:r>
      <w:proofErr w:type="spellEnd"/>
    </w:p>
    <w:p w14:paraId="3FFAD861" w14:textId="77777777" w:rsidR="004B1345" w:rsidRPr="004B1345" w:rsidRDefault="004B1345" w:rsidP="004B1345">
      <w:pPr>
        <w:pStyle w:val="stbAnsw"/>
      </w:pPr>
      <w:r w:rsidRPr="004B1345">
        <w:t>GROUP</w:t>
      </w:r>
      <w:r>
        <w:sym w:font="Wingdings" w:char="F0FC"/>
      </w:r>
      <w:r w:rsidRPr="004B1345">
        <w:t xml:space="preserve"> BY Section</w:t>
      </w:r>
      <w:r>
        <w:sym w:font="Wingdings" w:char="F0FC"/>
      </w:r>
    </w:p>
    <w:p w14:paraId="154BDAA1" w14:textId="398D738D" w:rsidR="00524E82" w:rsidRDefault="004B1345" w:rsidP="004B1345">
      <w:pPr>
        <w:pStyle w:val="stbAnsw"/>
        <w:rPr>
          <w:ins w:id="48" w:author="Jill Nocton-Smith" w:date="2017-10-18T15:47:00Z"/>
        </w:rPr>
      </w:pPr>
      <w:r w:rsidRPr="004B1345">
        <w:t xml:space="preserve">HAVING </w:t>
      </w:r>
      <w:r>
        <w:sym w:font="Wingdings" w:char="F0FC"/>
      </w:r>
      <w:proofErr w:type="gramStart"/>
      <w:r w:rsidRPr="004B1345">
        <w:t>SUM(</w:t>
      </w:r>
      <w:proofErr w:type="spellStart"/>
      <w:proofErr w:type="gramEnd"/>
      <w:r w:rsidRPr="004B1345">
        <w:t>NumberLearners</w:t>
      </w:r>
      <w:proofErr w:type="spellEnd"/>
      <w:r w:rsidRPr="004B1345">
        <w:t>) &gt; 50</w:t>
      </w:r>
      <w:r>
        <w:sym w:font="Wingdings" w:char="F0FC"/>
      </w:r>
    </w:p>
    <w:p w14:paraId="0296B4F4" w14:textId="7EF59EB5" w:rsidR="001C6C3B" w:rsidRDefault="001C6C3B" w:rsidP="004B1345">
      <w:pPr>
        <w:pStyle w:val="stbAnsw"/>
        <w:rPr>
          <w:ins w:id="49" w:author="Jill Nocton-Smith" w:date="2017-10-18T15:47:00Z"/>
        </w:rPr>
      </w:pPr>
    </w:p>
    <w:p w14:paraId="6662BFD6" w14:textId="77777777" w:rsidR="001C6C3B" w:rsidRDefault="001C6C3B" w:rsidP="001C6C3B">
      <w:pPr>
        <w:pStyle w:val="stbAnsw"/>
        <w:rPr>
          <w:ins w:id="50" w:author="Jill Nocton-Smith" w:date="2017-10-18T15:47:00Z"/>
        </w:rPr>
      </w:pPr>
    </w:p>
    <w:p w14:paraId="7566553F" w14:textId="77777777" w:rsidR="001C6C3B" w:rsidRPr="00AF240F" w:rsidRDefault="001C6C3B" w:rsidP="001C6C3B">
      <w:pPr>
        <w:pStyle w:val="stbAnsw"/>
        <w:rPr>
          <w:ins w:id="51" w:author="Jill Nocton-Smith" w:date="2017-10-18T15:47:00Z"/>
          <w:b/>
        </w:rPr>
      </w:pPr>
      <w:ins w:id="52" w:author="Jill Nocton-Smith" w:date="2017-10-18T15:47:00Z">
        <w:r w:rsidRPr="00AF240F">
          <w:rPr>
            <w:b/>
          </w:rPr>
          <w:t>ACCESS</w:t>
        </w:r>
      </w:ins>
    </w:p>
    <w:p w14:paraId="71E1504A" w14:textId="77777777" w:rsidR="001C6C3B" w:rsidRDefault="001C6C3B" w:rsidP="001C6C3B">
      <w:pPr>
        <w:pStyle w:val="stbAnsw"/>
        <w:rPr>
          <w:ins w:id="53" w:author="Jill Nocton-Smith" w:date="2017-10-18T15:47:00Z"/>
        </w:rPr>
      </w:pPr>
    </w:p>
    <w:p w14:paraId="6BD21134" w14:textId="77777777" w:rsidR="001C6C3B" w:rsidRDefault="001C6C3B" w:rsidP="001C6C3B">
      <w:pPr>
        <w:pStyle w:val="stbAnsw"/>
        <w:rPr>
          <w:ins w:id="54" w:author="Jill Nocton-Smith" w:date="2017-10-18T15:47:00Z"/>
        </w:rPr>
      </w:pPr>
      <w:proofErr w:type="gramStart"/>
      <w:ins w:id="55" w:author="Jill Nocton-Smith" w:date="2017-10-18T15:47:00Z">
        <w:r>
          <w:t>SELECT  "</w:t>
        </w:r>
        <w:proofErr w:type="gramEnd"/>
        <w:r>
          <w:t>Number of learners in "  &amp; section &amp; " is "&amp;SUM (</w:t>
        </w:r>
        <w:proofErr w:type="spellStart"/>
        <w:r>
          <w:t>NumberLearners</w:t>
        </w:r>
        <w:proofErr w:type="spellEnd"/>
        <w:r>
          <w:t xml:space="preserve">)  AS </w:t>
        </w:r>
        <w:proofErr w:type="spellStart"/>
        <w:r>
          <w:t>totallearners</w:t>
        </w:r>
        <w:proofErr w:type="spellEnd"/>
        <w:r>
          <w:t xml:space="preserve"> </w:t>
        </w:r>
      </w:ins>
    </w:p>
    <w:p w14:paraId="74EAEE80" w14:textId="77777777" w:rsidR="001C6C3B" w:rsidRDefault="001C6C3B" w:rsidP="001C6C3B">
      <w:pPr>
        <w:pStyle w:val="stbAnsw"/>
        <w:rPr>
          <w:ins w:id="56" w:author="Jill Nocton-Smith" w:date="2017-10-18T15:47:00Z"/>
        </w:rPr>
      </w:pPr>
      <w:ins w:id="57" w:author="Jill Nocton-Smith" w:date="2017-10-18T15:47:00Z">
        <w:r>
          <w:t xml:space="preserve">FROM </w:t>
        </w:r>
        <w:proofErr w:type="spellStart"/>
        <w:r>
          <w:t>tblPortfolio</w:t>
        </w:r>
        <w:proofErr w:type="spellEnd"/>
      </w:ins>
    </w:p>
    <w:p w14:paraId="73CC9304" w14:textId="77777777" w:rsidR="001C6C3B" w:rsidRDefault="001C6C3B" w:rsidP="001C6C3B">
      <w:pPr>
        <w:pStyle w:val="stbAnsw"/>
        <w:rPr>
          <w:ins w:id="58" w:author="Jill Nocton-Smith" w:date="2017-10-18T15:47:00Z"/>
        </w:rPr>
      </w:pPr>
      <w:ins w:id="59" w:author="Jill Nocton-Smith" w:date="2017-10-18T15:47:00Z">
        <w:r>
          <w:t>GROUP BY section</w:t>
        </w:r>
      </w:ins>
    </w:p>
    <w:p w14:paraId="0A30FDA9" w14:textId="77777777" w:rsidR="001C6C3B" w:rsidRDefault="001C6C3B" w:rsidP="001C6C3B">
      <w:pPr>
        <w:pStyle w:val="stbAnsw"/>
        <w:rPr>
          <w:ins w:id="60" w:author="Jill Nocton-Smith" w:date="2017-10-18T15:47:00Z"/>
        </w:rPr>
      </w:pPr>
      <w:ins w:id="61" w:author="Jill Nocton-Smith" w:date="2017-10-18T15:47:00Z">
        <w:r>
          <w:t xml:space="preserve">HAVING </w:t>
        </w:r>
      </w:ins>
    </w:p>
    <w:p w14:paraId="148003F4" w14:textId="77777777" w:rsidR="001C6C3B" w:rsidRDefault="001C6C3B" w:rsidP="001C6C3B">
      <w:pPr>
        <w:pStyle w:val="stbAnsw"/>
        <w:rPr>
          <w:ins w:id="62" w:author="Jill Nocton-Smith" w:date="2017-10-18T15:47:00Z"/>
        </w:rPr>
      </w:pPr>
      <w:ins w:id="63" w:author="Jill Nocton-Smith" w:date="2017-10-18T15:47:00Z">
        <w:r>
          <w:t>SUM (</w:t>
        </w:r>
        <w:proofErr w:type="spellStart"/>
        <w:r>
          <w:t>NumberLearners</w:t>
        </w:r>
        <w:proofErr w:type="spellEnd"/>
        <w:r>
          <w:t>) &gt; 50;</w:t>
        </w:r>
      </w:ins>
    </w:p>
    <w:p w14:paraId="2FD672C7" w14:textId="77777777" w:rsidR="001C6C3B" w:rsidRDefault="001C6C3B" w:rsidP="004B1345">
      <w:pPr>
        <w:pStyle w:val="stbAnsw"/>
      </w:pPr>
    </w:p>
    <w:p w14:paraId="1A0F20B7" w14:textId="77777777" w:rsidR="00453636" w:rsidRDefault="00524E82" w:rsidP="000C5042">
      <w:r>
        <w:t>1.7</w:t>
      </w:r>
      <w:r w:rsidR="00453636">
        <w:tab/>
      </w:r>
      <w:r w:rsidR="00842F4B">
        <w:t xml:space="preserve">The </w:t>
      </w:r>
      <w:r w:rsidR="004B1345">
        <w:t xml:space="preserve">sport portfolios are becoming more popular and are </w:t>
      </w:r>
      <w:r w:rsidR="00842F4B">
        <w:t xml:space="preserve">going to increase </w:t>
      </w:r>
      <w:r w:rsidR="004B1345">
        <w:t xml:space="preserve">their number of learners </w:t>
      </w:r>
      <w:r w:rsidR="00842F4B">
        <w:t xml:space="preserve">by 20%. Code a query to increase the Number of learners </w:t>
      </w:r>
      <w:r w:rsidR="004B1345">
        <w:t xml:space="preserve">in the sport portfolios </w:t>
      </w:r>
      <w:r w:rsidR="00842F4B">
        <w:t>by 20% rounded to 0 decimal places.</w:t>
      </w:r>
      <w:r w:rsidR="004B1345">
        <w:tab/>
        <w:t>(5</w:t>
      </w:r>
      <w:r w:rsidR="00453636">
        <w:t>)</w:t>
      </w:r>
    </w:p>
    <w:p w14:paraId="5166D83B" w14:textId="77777777" w:rsidR="004B1345" w:rsidRPr="004B1345" w:rsidRDefault="004B1345" w:rsidP="004B1345">
      <w:pPr>
        <w:pStyle w:val="stbAnsw"/>
      </w:pPr>
      <w:r w:rsidRPr="004B1345">
        <w:t xml:space="preserve">UPDATE </w:t>
      </w:r>
      <w:proofErr w:type="spellStart"/>
      <w:r w:rsidRPr="004B1345">
        <w:t>tblPortfolio</w:t>
      </w:r>
      <w:proofErr w:type="spellEnd"/>
      <w:r>
        <w:sym w:font="Wingdings" w:char="F0FC"/>
      </w:r>
    </w:p>
    <w:p w14:paraId="718241C5" w14:textId="77777777" w:rsidR="004B1345" w:rsidRPr="004B1345" w:rsidRDefault="004B1345" w:rsidP="004B1345">
      <w:pPr>
        <w:pStyle w:val="stbAnsw"/>
      </w:pPr>
      <w:r w:rsidRPr="004B1345">
        <w:t xml:space="preserve">SET </w:t>
      </w:r>
      <w:proofErr w:type="spellStart"/>
      <w:r w:rsidRPr="004B1345">
        <w:t>NumberLearners</w:t>
      </w:r>
      <w:proofErr w:type="spellEnd"/>
      <w:r w:rsidRPr="004B1345">
        <w:t xml:space="preserve"> </w:t>
      </w:r>
      <w:r>
        <w:sym w:font="Wingdings" w:char="F0FC"/>
      </w:r>
      <w:r w:rsidRPr="004B1345">
        <w:t>= ROUND</w:t>
      </w:r>
      <w:r>
        <w:sym w:font="Wingdings" w:char="F0FC"/>
      </w:r>
      <w:r w:rsidRPr="004B1345">
        <w:t xml:space="preserve"> (1.2*NumberLearners</w:t>
      </w:r>
      <w:proofErr w:type="gramStart"/>
      <w:r w:rsidRPr="004B1345">
        <w:t>,0</w:t>
      </w:r>
      <w:proofErr w:type="gramEnd"/>
      <w:r w:rsidRPr="004B1345">
        <w:t xml:space="preserve">) </w:t>
      </w:r>
      <w:r>
        <w:sym w:font="Wingdings" w:char="F0FC"/>
      </w:r>
    </w:p>
    <w:p w14:paraId="2D2229D0" w14:textId="77777777" w:rsidR="004B1345" w:rsidRDefault="004B1345" w:rsidP="004B1345">
      <w:pPr>
        <w:pStyle w:val="stbAnsw"/>
      </w:pPr>
      <w:r w:rsidRPr="004B1345">
        <w:t>WHERE section = 'Sport'</w:t>
      </w:r>
      <w:r>
        <w:sym w:font="Wingdings" w:char="F0FC"/>
      </w:r>
    </w:p>
    <w:p w14:paraId="12AAE529" w14:textId="77777777" w:rsidR="004B1345" w:rsidRDefault="004B1345">
      <w:pPr>
        <w:tabs>
          <w:tab w:val="center" w:pos="5103"/>
        </w:tabs>
        <w:spacing w:before="480"/>
        <w:rPr>
          <w:rFonts w:eastAsia="Arial" w:cs="Arial"/>
          <w:b/>
          <w:smallCaps/>
          <w:sz w:val="28"/>
          <w:szCs w:val="28"/>
        </w:rPr>
      </w:pPr>
    </w:p>
    <w:p w14:paraId="41260C25" w14:textId="77777777" w:rsidR="008E0CDE" w:rsidRPr="00E52028" w:rsidRDefault="00E52028">
      <w:pPr>
        <w:tabs>
          <w:tab w:val="center" w:pos="5103"/>
        </w:tabs>
        <w:spacing w:before="480"/>
        <w:rPr>
          <w:rFonts w:eastAsia="Arial" w:cs="Arial"/>
          <w:b/>
          <w:smallCaps/>
          <w:sz w:val="28"/>
          <w:szCs w:val="28"/>
        </w:rPr>
      </w:pPr>
      <w:r>
        <w:rPr>
          <w:rFonts w:eastAsia="Arial" w:cs="Arial"/>
          <w:b/>
          <w:smallCaps/>
          <w:sz w:val="28"/>
          <w:szCs w:val="28"/>
        </w:rPr>
        <w:t>SECTION B</w:t>
      </w:r>
      <w:r>
        <w:rPr>
          <w:rFonts w:eastAsia="Arial" w:cs="Arial"/>
          <w:b/>
          <w:smallCaps/>
          <w:sz w:val="28"/>
          <w:szCs w:val="28"/>
        </w:rPr>
        <w:tab/>
        <w:t>OOP</w:t>
      </w:r>
      <w:r w:rsidRPr="00E52028">
        <w:rPr>
          <w:rFonts w:eastAsia="Arial" w:cs="Arial"/>
          <w:b/>
          <w:smallCaps/>
          <w:sz w:val="28"/>
          <w:szCs w:val="28"/>
        </w:rPr>
        <w:tab/>
        <w:t xml:space="preserve">           </w:t>
      </w:r>
      <w:r w:rsidR="002B3004" w:rsidRPr="00E52028">
        <w:rPr>
          <w:rFonts w:eastAsia="Arial" w:cs="Arial"/>
          <w:b/>
          <w:smallCaps/>
          <w:sz w:val="28"/>
          <w:szCs w:val="28"/>
        </w:rPr>
        <w:t>80 MARKS</w:t>
      </w:r>
    </w:p>
    <w:p w14:paraId="6BACAE65" w14:textId="77777777" w:rsidR="008E0CDE" w:rsidRDefault="00A47A1F">
      <w:pPr>
        <w:spacing w:before="480"/>
        <w:rPr>
          <w:rFonts w:eastAsia="Arial" w:cs="Arial"/>
          <w:b/>
          <w:smallCaps/>
          <w:szCs w:val="24"/>
        </w:rPr>
      </w:pPr>
      <w:r>
        <w:rPr>
          <w:rFonts w:eastAsia="Arial" w:cs="Arial"/>
          <w:b/>
          <w:smallCaps/>
          <w:szCs w:val="24"/>
        </w:rPr>
        <w:t>QUESTION 2</w:t>
      </w:r>
      <w:r>
        <w:rPr>
          <w:rFonts w:eastAsia="Arial" w:cs="Arial"/>
          <w:b/>
          <w:smallCaps/>
          <w:szCs w:val="24"/>
        </w:rPr>
        <w:tab/>
        <w:t>34</w:t>
      </w:r>
      <w:r w:rsidR="000C5042">
        <w:rPr>
          <w:rFonts w:eastAsia="Arial" w:cs="Arial"/>
          <w:b/>
          <w:smallCaps/>
          <w:szCs w:val="24"/>
        </w:rPr>
        <w:t xml:space="preserve"> MARKS</w:t>
      </w:r>
    </w:p>
    <w:p w14:paraId="5AAB596B" w14:textId="77777777" w:rsidR="006D66CD" w:rsidRPr="006D66CD" w:rsidRDefault="006D66CD" w:rsidP="006D66CD">
      <w:pPr>
        <w:pStyle w:val="stbJava"/>
        <w:rPr>
          <w:b/>
          <w:color w:val="FF0000"/>
        </w:rPr>
      </w:pPr>
      <w:r w:rsidRPr="006D66CD">
        <w:rPr>
          <w:b/>
          <w:color w:val="FF0000"/>
        </w:rPr>
        <w:t>//2.1 [4 marks]</w:t>
      </w:r>
    </w:p>
    <w:p w14:paraId="7A923A1B" w14:textId="77777777" w:rsidR="006D66CD" w:rsidRDefault="006D66CD" w:rsidP="006D66CD">
      <w:pPr>
        <w:pStyle w:val="stbJava"/>
      </w:pPr>
      <w:proofErr w:type="gramStart"/>
      <w:r>
        <w:t>public</w:t>
      </w:r>
      <w:proofErr w:type="gramEnd"/>
      <w:r>
        <w:t xml:space="preserve"> class Leader {</w:t>
      </w:r>
      <w:r w:rsidRPr="006D66CD">
        <w:rPr>
          <w:color w:val="FF0000"/>
        </w:rPr>
        <w:sym w:font="Wingdings" w:char="F0FC"/>
      </w:r>
    </w:p>
    <w:p w14:paraId="56CC0EA6" w14:textId="77777777" w:rsidR="006D66CD" w:rsidRDefault="006D66CD" w:rsidP="006D66CD">
      <w:pPr>
        <w:pStyle w:val="stbJava"/>
      </w:pPr>
    </w:p>
    <w:p w14:paraId="6D5AE56C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private</w:t>
      </w:r>
      <w:proofErr w:type="gramEnd"/>
      <w:r w:rsidRPr="006D66CD">
        <w:rPr>
          <w:color w:val="FF0000"/>
        </w:rPr>
        <w:sym w:font="Wingdings" w:char="F0FC"/>
      </w:r>
      <w:r>
        <w:t xml:space="preserve"> String name;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53204862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staffRate</w:t>
      </w:r>
      <w:proofErr w:type="spellEnd"/>
      <w:r>
        <w:t xml:space="preserve">, g10Rate, g11Rate, </w:t>
      </w:r>
      <w:proofErr w:type="spellStart"/>
      <w:r>
        <w:t>campRate</w:t>
      </w:r>
      <w:proofErr w:type="spellEnd"/>
      <w:r>
        <w:t>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1885C407" w14:textId="77777777" w:rsidR="006D66CD" w:rsidRDefault="006D66CD" w:rsidP="006D66CD">
      <w:pPr>
        <w:pStyle w:val="stbJava"/>
      </w:pPr>
    </w:p>
    <w:p w14:paraId="5EBDEDA6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//2.2</w:t>
      </w:r>
      <w:r w:rsidRPr="006D66CD">
        <w:rPr>
          <w:b/>
          <w:color w:val="FF0000"/>
        </w:rPr>
        <w:t xml:space="preserve"> [4 marks]</w:t>
      </w:r>
    </w:p>
    <w:p w14:paraId="3752E07B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Leader</w:t>
      </w:r>
      <w:r w:rsidRPr="006D66CD">
        <w:rPr>
          <w:color w:val="FF0000"/>
        </w:rPr>
        <w:sym w:font="Wingdings" w:char="F0FC"/>
      </w:r>
      <w:r>
        <w:t xml:space="preserve"> 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staffRate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g10Rate, </w:t>
      </w:r>
      <w:proofErr w:type="spellStart"/>
      <w:r>
        <w:t>int</w:t>
      </w:r>
      <w:proofErr w:type="spellEnd"/>
      <w:r>
        <w:t xml:space="preserve"> g11Rate,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campRate</w:t>
      </w:r>
      <w:proofErr w:type="spellEnd"/>
      <w:r>
        <w:t>) {</w:t>
      </w:r>
      <w:r w:rsidRPr="006D66CD">
        <w:rPr>
          <w:color w:val="FF0000"/>
        </w:rPr>
        <w:sym w:font="Wingdings" w:char="F0FC"/>
      </w:r>
    </w:p>
    <w:p w14:paraId="017AAD19" w14:textId="77777777" w:rsidR="006D66CD" w:rsidRDefault="006D66CD" w:rsidP="006D66CD">
      <w:pPr>
        <w:pStyle w:val="stbJava"/>
      </w:pPr>
      <w:r>
        <w:t xml:space="preserve">        this.name = name;</w:t>
      </w:r>
    </w:p>
    <w:p w14:paraId="5A4F4676" w14:textId="77777777" w:rsidR="006D66CD" w:rsidRDefault="006D66CD" w:rsidP="006D66CD">
      <w:pPr>
        <w:pStyle w:val="stbJava"/>
      </w:pPr>
      <w:r>
        <w:t xml:space="preserve">        </w:t>
      </w:r>
      <w:proofErr w:type="spellStart"/>
      <w:r>
        <w:t>this.staffRate</w:t>
      </w:r>
      <w:proofErr w:type="spellEnd"/>
      <w:r>
        <w:t xml:space="preserve"> = </w:t>
      </w:r>
      <w:proofErr w:type="spellStart"/>
      <w:r>
        <w:t>staffRate</w:t>
      </w:r>
      <w:proofErr w:type="spellEnd"/>
      <w:r>
        <w:t>;</w:t>
      </w:r>
    </w:p>
    <w:p w14:paraId="2E4F076B" w14:textId="77777777" w:rsidR="006D66CD" w:rsidRDefault="006D66CD" w:rsidP="006D66CD">
      <w:pPr>
        <w:pStyle w:val="stbJava"/>
      </w:pPr>
      <w:r>
        <w:t xml:space="preserve">        this.g10Rate = g10Rate;</w:t>
      </w:r>
    </w:p>
    <w:p w14:paraId="28DC5E0D" w14:textId="77777777" w:rsidR="006D66CD" w:rsidRDefault="006D66CD" w:rsidP="006D66CD">
      <w:pPr>
        <w:pStyle w:val="stbJava"/>
      </w:pPr>
      <w:r>
        <w:t xml:space="preserve">        this.g11Rate = g11Rate;</w:t>
      </w:r>
    </w:p>
    <w:p w14:paraId="2910EBD2" w14:textId="77777777" w:rsidR="006D66CD" w:rsidRDefault="006D66CD" w:rsidP="006D66CD">
      <w:pPr>
        <w:pStyle w:val="stbJava"/>
      </w:pPr>
      <w:r>
        <w:t xml:space="preserve">        </w:t>
      </w:r>
      <w:proofErr w:type="spellStart"/>
      <w:r>
        <w:t>this.campRate</w:t>
      </w:r>
      <w:proofErr w:type="spellEnd"/>
      <w:r>
        <w:t xml:space="preserve"> = </w:t>
      </w:r>
      <w:proofErr w:type="spellStart"/>
      <w:r>
        <w:t>campRate</w:t>
      </w:r>
      <w:proofErr w:type="spellEnd"/>
      <w:r>
        <w:t>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  <w:r>
        <w:rPr>
          <w:color w:val="FF0000"/>
        </w:rPr>
        <w:t xml:space="preserve"> for assigning</w:t>
      </w:r>
    </w:p>
    <w:p w14:paraId="09339BA1" w14:textId="77777777" w:rsidR="006D66CD" w:rsidRDefault="006D66CD" w:rsidP="006D66CD">
      <w:pPr>
        <w:pStyle w:val="stbJava"/>
      </w:pPr>
      <w:r>
        <w:t xml:space="preserve">    }</w:t>
      </w:r>
    </w:p>
    <w:p w14:paraId="1BE615C7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//2.3</w:t>
      </w:r>
      <w:r w:rsidRPr="006D66CD">
        <w:rPr>
          <w:b/>
          <w:color w:val="FF0000"/>
        </w:rPr>
        <w:t xml:space="preserve"> [4 marks]</w:t>
      </w:r>
    </w:p>
    <w:p w14:paraId="64DE4629" w14:textId="77777777" w:rsidR="006D66CD" w:rsidRDefault="006D66CD" w:rsidP="006D66CD">
      <w:pPr>
        <w:pStyle w:val="stbJava"/>
      </w:pP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for</w:t>
      </w:r>
      <w:proofErr w:type="gramEnd"/>
      <w:r>
        <w:rPr>
          <w:color w:val="FF0000"/>
        </w:rPr>
        <w:t xml:space="preserve"> all </w:t>
      </w:r>
      <w:proofErr w:type="spellStart"/>
      <w:r>
        <w:rPr>
          <w:color w:val="FF0000"/>
        </w:rPr>
        <w:t>accessors</w:t>
      </w:r>
      <w:proofErr w:type="spellEnd"/>
      <w:r>
        <w:rPr>
          <w:color w:val="FF0000"/>
        </w:rPr>
        <w:t xml:space="preserve"> and </w:t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  <w:r>
        <w:rPr>
          <w:color w:val="FF0000"/>
        </w:rPr>
        <w:t xml:space="preserve"> for all </w:t>
      </w:r>
      <w:proofErr w:type="spellStart"/>
      <w:r>
        <w:rPr>
          <w:color w:val="FF0000"/>
        </w:rPr>
        <w:t>mutators</w:t>
      </w:r>
      <w:proofErr w:type="spellEnd"/>
    </w:p>
    <w:p w14:paraId="3E368F0D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4E1ABEBD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73142A67" w14:textId="77777777" w:rsidR="006D66CD" w:rsidRDefault="006D66CD" w:rsidP="006D66CD">
      <w:pPr>
        <w:pStyle w:val="stbJava"/>
      </w:pPr>
      <w:r>
        <w:t xml:space="preserve">    }</w:t>
      </w:r>
    </w:p>
    <w:p w14:paraId="67ABB823" w14:textId="77777777" w:rsidR="006D66CD" w:rsidRDefault="006D66CD" w:rsidP="006D66CD">
      <w:pPr>
        <w:pStyle w:val="stbJava"/>
      </w:pPr>
    </w:p>
    <w:p w14:paraId="41C40755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14:paraId="185A21F2" w14:textId="77777777" w:rsidR="006D66CD" w:rsidRDefault="006D66CD" w:rsidP="006D66CD">
      <w:pPr>
        <w:pStyle w:val="stbJava"/>
      </w:pPr>
      <w:r>
        <w:t xml:space="preserve">        this.name = name;</w:t>
      </w:r>
    </w:p>
    <w:p w14:paraId="54D50120" w14:textId="77777777" w:rsidR="006D66CD" w:rsidRDefault="006D66CD" w:rsidP="006D66CD">
      <w:pPr>
        <w:pStyle w:val="stbJava"/>
      </w:pPr>
      <w:r>
        <w:t xml:space="preserve">    }</w:t>
      </w:r>
    </w:p>
    <w:p w14:paraId="0A991C05" w14:textId="77777777" w:rsidR="006D66CD" w:rsidRDefault="006D66CD" w:rsidP="006D66CD">
      <w:pPr>
        <w:pStyle w:val="stbJava"/>
      </w:pPr>
    </w:p>
    <w:p w14:paraId="2ED494CE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getStaffRate</w:t>
      </w:r>
      <w:proofErr w:type="spellEnd"/>
      <w:r>
        <w:t>() {</w:t>
      </w:r>
    </w:p>
    <w:p w14:paraId="2C5D6406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staffRate</w:t>
      </w:r>
      <w:proofErr w:type="spellEnd"/>
      <w:r>
        <w:t>;</w:t>
      </w:r>
    </w:p>
    <w:p w14:paraId="15D31512" w14:textId="77777777" w:rsidR="006D66CD" w:rsidRDefault="006D66CD" w:rsidP="006D66CD">
      <w:pPr>
        <w:pStyle w:val="stbJava"/>
      </w:pPr>
      <w:r>
        <w:t xml:space="preserve">    }</w:t>
      </w:r>
    </w:p>
    <w:p w14:paraId="5DDC13AD" w14:textId="77777777" w:rsidR="006D66CD" w:rsidRDefault="006D66CD" w:rsidP="006D66CD">
      <w:pPr>
        <w:pStyle w:val="stbJava"/>
      </w:pPr>
    </w:p>
    <w:p w14:paraId="5EEBC044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setStaffRate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staffRate</w:t>
      </w:r>
      <w:proofErr w:type="spellEnd"/>
      <w:r>
        <w:t>) {</w:t>
      </w:r>
    </w:p>
    <w:p w14:paraId="153BEA8A" w14:textId="77777777" w:rsidR="006D66CD" w:rsidRDefault="006D66CD" w:rsidP="006D66CD">
      <w:pPr>
        <w:pStyle w:val="stbJava"/>
      </w:pPr>
      <w:r>
        <w:t xml:space="preserve">        </w:t>
      </w:r>
      <w:proofErr w:type="spellStart"/>
      <w:r>
        <w:t>this.staffRate</w:t>
      </w:r>
      <w:proofErr w:type="spellEnd"/>
      <w:r>
        <w:t xml:space="preserve"> = </w:t>
      </w:r>
      <w:proofErr w:type="spellStart"/>
      <w:r>
        <w:t>staffRate</w:t>
      </w:r>
      <w:proofErr w:type="spellEnd"/>
      <w:r>
        <w:t>;</w:t>
      </w:r>
    </w:p>
    <w:p w14:paraId="36A170F2" w14:textId="77777777" w:rsidR="006D66CD" w:rsidRDefault="006D66CD" w:rsidP="006D66CD">
      <w:pPr>
        <w:pStyle w:val="stbJava"/>
      </w:pPr>
      <w:r>
        <w:t xml:space="preserve">    }</w:t>
      </w:r>
    </w:p>
    <w:p w14:paraId="6A76D252" w14:textId="77777777" w:rsidR="006D66CD" w:rsidRDefault="006D66CD" w:rsidP="006D66CD">
      <w:pPr>
        <w:pStyle w:val="stbJava"/>
      </w:pPr>
    </w:p>
    <w:p w14:paraId="6B6F8EE5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getG10Rate() {</w:t>
      </w:r>
    </w:p>
    <w:p w14:paraId="31C9D1BE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g10Rate;</w:t>
      </w:r>
    </w:p>
    <w:p w14:paraId="268024E4" w14:textId="77777777" w:rsidR="006D66CD" w:rsidRDefault="006D66CD" w:rsidP="006D66CD">
      <w:pPr>
        <w:pStyle w:val="stbJava"/>
      </w:pPr>
      <w:r>
        <w:t xml:space="preserve">    }</w:t>
      </w:r>
    </w:p>
    <w:p w14:paraId="1D140184" w14:textId="77777777" w:rsidR="006D66CD" w:rsidRDefault="006D66CD" w:rsidP="006D66CD">
      <w:pPr>
        <w:pStyle w:val="stbJava"/>
      </w:pPr>
    </w:p>
    <w:p w14:paraId="238AF1C2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setG10Rate(</w:t>
      </w:r>
      <w:proofErr w:type="spellStart"/>
      <w:r>
        <w:t>int</w:t>
      </w:r>
      <w:proofErr w:type="spellEnd"/>
      <w:r>
        <w:t xml:space="preserve"> g10Rate) {</w:t>
      </w:r>
    </w:p>
    <w:p w14:paraId="246959EC" w14:textId="77777777" w:rsidR="006D66CD" w:rsidRDefault="006D66CD" w:rsidP="006D66CD">
      <w:pPr>
        <w:pStyle w:val="stbJava"/>
      </w:pPr>
      <w:r>
        <w:t xml:space="preserve">        this.g10Rate = g10Rate;</w:t>
      </w:r>
    </w:p>
    <w:p w14:paraId="78AB8048" w14:textId="77777777" w:rsidR="006D66CD" w:rsidRDefault="006D66CD" w:rsidP="006D66CD">
      <w:pPr>
        <w:pStyle w:val="stbJava"/>
      </w:pPr>
      <w:r>
        <w:t xml:space="preserve">    }</w:t>
      </w:r>
    </w:p>
    <w:p w14:paraId="66654A48" w14:textId="77777777" w:rsidR="006D66CD" w:rsidRDefault="006D66CD" w:rsidP="006D66CD">
      <w:pPr>
        <w:pStyle w:val="stbJava"/>
      </w:pPr>
    </w:p>
    <w:p w14:paraId="56DF9D5F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getG11Rate() {</w:t>
      </w:r>
    </w:p>
    <w:p w14:paraId="5BA530F5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g11Rate;</w:t>
      </w:r>
    </w:p>
    <w:p w14:paraId="6B5412F9" w14:textId="77777777" w:rsidR="006D66CD" w:rsidRDefault="006D66CD" w:rsidP="006D66CD">
      <w:pPr>
        <w:pStyle w:val="stbJava"/>
      </w:pPr>
      <w:r>
        <w:t xml:space="preserve">    }</w:t>
      </w:r>
    </w:p>
    <w:p w14:paraId="1368D0D9" w14:textId="77777777" w:rsidR="006D66CD" w:rsidRDefault="006D66CD" w:rsidP="006D66CD">
      <w:pPr>
        <w:pStyle w:val="stbJava"/>
      </w:pPr>
    </w:p>
    <w:p w14:paraId="3720C802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setG11Rate(</w:t>
      </w:r>
      <w:proofErr w:type="spellStart"/>
      <w:r>
        <w:t>int</w:t>
      </w:r>
      <w:proofErr w:type="spellEnd"/>
      <w:r>
        <w:t xml:space="preserve"> g11Rate) {</w:t>
      </w:r>
    </w:p>
    <w:p w14:paraId="7FA5D0E3" w14:textId="77777777" w:rsidR="006D66CD" w:rsidRDefault="006D66CD" w:rsidP="006D66CD">
      <w:pPr>
        <w:pStyle w:val="stbJava"/>
      </w:pPr>
      <w:r>
        <w:t xml:space="preserve">        this.g11Rate = g11Rate;</w:t>
      </w:r>
    </w:p>
    <w:p w14:paraId="174B7E57" w14:textId="77777777" w:rsidR="006D66CD" w:rsidRDefault="006D66CD" w:rsidP="006D66CD">
      <w:pPr>
        <w:pStyle w:val="stbJava"/>
      </w:pPr>
      <w:r>
        <w:t xml:space="preserve">    }</w:t>
      </w:r>
    </w:p>
    <w:p w14:paraId="463A9C68" w14:textId="77777777" w:rsidR="006D66CD" w:rsidRDefault="006D66CD" w:rsidP="006D66CD">
      <w:pPr>
        <w:pStyle w:val="stbJava"/>
      </w:pPr>
    </w:p>
    <w:p w14:paraId="518F2296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getCampRate</w:t>
      </w:r>
      <w:proofErr w:type="spellEnd"/>
      <w:r>
        <w:t>() {</w:t>
      </w:r>
    </w:p>
    <w:p w14:paraId="7B2EC867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campRate</w:t>
      </w:r>
      <w:proofErr w:type="spellEnd"/>
      <w:r>
        <w:t>;</w:t>
      </w:r>
    </w:p>
    <w:p w14:paraId="4CCB178B" w14:textId="77777777" w:rsidR="006D66CD" w:rsidRDefault="006D66CD" w:rsidP="006D66CD">
      <w:pPr>
        <w:pStyle w:val="stbJava"/>
      </w:pPr>
      <w:r>
        <w:t xml:space="preserve">    }</w:t>
      </w:r>
    </w:p>
    <w:p w14:paraId="265320B7" w14:textId="77777777" w:rsidR="006D66CD" w:rsidRDefault="006D66CD" w:rsidP="006D66CD">
      <w:pPr>
        <w:pStyle w:val="stbJava"/>
      </w:pPr>
    </w:p>
    <w:p w14:paraId="5E1AD190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setCampRate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campRate</w:t>
      </w:r>
      <w:proofErr w:type="spellEnd"/>
      <w:r>
        <w:t>) {</w:t>
      </w:r>
    </w:p>
    <w:p w14:paraId="45E66D49" w14:textId="77777777" w:rsidR="006D66CD" w:rsidRDefault="006D66CD" w:rsidP="006D66CD">
      <w:pPr>
        <w:pStyle w:val="stbJava"/>
      </w:pPr>
      <w:r>
        <w:t xml:space="preserve">        </w:t>
      </w:r>
      <w:proofErr w:type="spellStart"/>
      <w:r>
        <w:t>this.campRate</w:t>
      </w:r>
      <w:proofErr w:type="spellEnd"/>
      <w:r>
        <w:t xml:space="preserve"> = </w:t>
      </w:r>
      <w:proofErr w:type="spellStart"/>
      <w:r>
        <w:t>campRate</w:t>
      </w:r>
      <w:proofErr w:type="spellEnd"/>
      <w:r>
        <w:t>;</w:t>
      </w:r>
    </w:p>
    <w:p w14:paraId="33FB598B" w14:textId="77777777" w:rsidR="006D66CD" w:rsidRDefault="006D66CD" w:rsidP="006D66CD">
      <w:pPr>
        <w:pStyle w:val="stbJava"/>
      </w:pPr>
      <w:r>
        <w:t xml:space="preserve">    }</w:t>
      </w:r>
    </w:p>
    <w:p w14:paraId="4CA70309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//2.4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5</w:t>
      </w:r>
      <w:r w:rsidRPr="006D66CD">
        <w:rPr>
          <w:b/>
          <w:color w:val="FF0000"/>
        </w:rPr>
        <w:t xml:space="preserve"> marks]</w:t>
      </w:r>
    </w:p>
    <w:p w14:paraId="3E2C4C6F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getPoints</w:t>
      </w:r>
      <w:proofErr w:type="spellEnd"/>
      <w:r>
        <w:t>() {</w:t>
      </w:r>
      <w:r w:rsidRPr="006D66CD">
        <w:rPr>
          <w:color w:val="FF0000"/>
        </w:rPr>
        <w:sym w:font="Wingdings" w:char="F0FC"/>
      </w:r>
    </w:p>
    <w:p w14:paraId="447D01D6" w14:textId="77777777" w:rsidR="006D66CD" w:rsidRDefault="006D66CD" w:rsidP="006D66CD">
      <w:pPr>
        <w:pStyle w:val="stbJav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3 * </w:t>
      </w:r>
      <w:proofErr w:type="spellStart"/>
      <w:r>
        <w:t>staffRate</w:t>
      </w:r>
      <w:proofErr w:type="spellEnd"/>
      <w:r>
        <w:t xml:space="preserve"> + 2 * g11Rate + g10Rate + 4 * </w:t>
      </w:r>
      <w:proofErr w:type="spellStart"/>
      <w:r>
        <w:t>campRate</w:t>
      </w:r>
      <w:proofErr w:type="spellEnd"/>
      <w:r>
        <w:t>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</w:p>
    <w:p w14:paraId="0ABC3B79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7242446E" w14:textId="77777777" w:rsidR="006D66CD" w:rsidRDefault="006D66CD" w:rsidP="006D66CD">
      <w:pPr>
        <w:pStyle w:val="stbJava"/>
      </w:pPr>
      <w:r>
        <w:t xml:space="preserve">    }</w:t>
      </w:r>
    </w:p>
    <w:p w14:paraId="734827FE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//2.6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9</w:t>
      </w:r>
      <w:r w:rsidRPr="006D66CD">
        <w:rPr>
          <w:b/>
          <w:color w:val="FF0000"/>
        </w:rPr>
        <w:t xml:space="preserve"> marks]</w:t>
      </w:r>
    </w:p>
    <w:p w14:paraId="32333B2D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removeVowels</w:t>
      </w:r>
      <w:proofErr w:type="spellEnd"/>
      <w:r>
        <w:t>() {</w:t>
      </w:r>
      <w:r w:rsidRPr="006D66CD">
        <w:rPr>
          <w:color w:val="FF0000"/>
        </w:rPr>
        <w:sym w:font="Wingdings" w:char="F0FC"/>
      </w:r>
    </w:p>
    <w:p w14:paraId="72720995" w14:textId="77777777" w:rsidR="006D66CD" w:rsidRDefault="006D66CD" w:rsidP="006D66CD">
      <w:pPr>
        <w:pStyle w:val="stbJava"/>
      </w:pPr>
      <w:r>
        <w:t xml:space="preserve">        String temp = "" + </w:t>
      </w:r>
      <w:proofErr w:type="spellStart"/>
      <w:proofErr w:type="gramStart"/>
      <w:r>
        <w:t>name.charAt</w:t>
      </w:r>
      <w:proofErr w:type="spellEnd"/>
      <w:r>
        <w:t>(</w:t>
      </w:r>
      <w:proofErr w:type="gramEnd"/>
      <w:r>
        <w:t>0);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1BE689F9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final</w:t>
      </w:r>
      <w:proofErr w:type="gramEnd"/>
      <w:r>
        <w:t xml:space="preserve"> String VOWELS = "</w:t>
      </w:r>
      <w:proofErr w:type="spellStart"/>
      <w:r>
        <w:t>aeiouAEIOU</w:t>
      </w:r>
      <w:proofErr w:type="spellEnd"/>
      <w:r>
        <w:t>";</w:t>
      </w:r>
      <w:r w:rsidRPr="006D66CD">
        <w:rPr>
          <w:color w:val="FF0000"/>
        </w:rPr>
        <w:sym w:font="Wingdings" w:char="F0FC"/>
      </w:r>
    </w:p>
    <w:p w14:paraId="7647DE36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name.length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</w:p>
    <w:p w14:paraId="3E24A5C5" w14:textId="77777777" w:rsidR="006D66CD" w:rsidRDefault="006D66CD" w:rsidP="006D66CD">
      <w:pPr>
        <w:pStyle w:val="stbJava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VOWELS.indexOf</w:t>
      </w:r>
      <w:proofErr w:type="spellEnd"/>
      <w:r>
        <w:t>(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)) &lt; 0) {</w:t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</w:p>
    <w:p w14:paraId="1EF83CA0" w14:textId="77777777" w:rsidR="006D66CD" w:rsidRDefault="006D66CD" w:rsidP="006D66CD">
      <w:pPr>
        <w:pStyle w:val="stbJava"/>
      </w:pPr>
      <w:r>
        <w:t xml:space="preserve">                </w:t>
      </w:r>
      <w:proofErr w:type="gramStart"/>
      <w:r>
        <w:t>temp</w:t>
      </w:r>
      <w:proofErr w:type="gramEnd"/>
      <w:r>
        <w:t xml:space="preserve"> = temp + </w:t>
      </w:r>
      <w:proofErr w:type="spellStart"/>
      <w:r>
        <w:t>name.charAt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343A9999" w14:textId="77777777" w:rsidR="006D66CD" w:rsidRDefault="006D66CD" w:rsidP="006D66CD">
      <w:pPr>
        <w:pStyle w:val="stbJava"/>
      </w:pPr>
      <w:r>
        <w:t xml:space="preserve">            }</w:t>
      </w:r>
    </w:p>
    <w:p w14:paraId="47234365" w14:textId="77777777" w:rsidR="006D66CD" w:rsidRDefault="006D66CD" w:rsidP="006D66CD">
      <w:pPr>
        <w:pStyle w:val="stbJava"/>
      </w:pPr>
    </w:p>
    <w:p w14:paraId="2EDD581A" w14:textId="77777777" w:rsidR="006D66CD" w:rsidRDefault="006D66CD" w:rsidP="006D66CD">
      <w:pPr>
        <w:pStyle w:val="stbJava"/>
      </w:pPr>
      <w:r>
        <w:t xml:space="preserve">        }</w:t>
      </w:r>
    </w:p>
    <w:p w14:paraId="7C89B230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name</w:t>
      </w:r>
      <w:proofErr w:type="gramEnd"/>
      <w:r>
        <w:t xml:space="preserve"> = temp;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4985C5FC" w14:textId="77777777" w:rsidR="006D66CD" w:rsidRDefault="006D66CD" w:rsidP="006D66CD">
      <w:pPr>
        <w:pStyle w:val="stbJava"/>
      </w:pPr>
      <w:r>
        <w:t xml:space="preserve">    }</w:t>
      </w:r>
    </w:p>
    <w:p w14:paraId="2C0939C7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//2.7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4</w:t>
      </w:r>
      <w:r w:rsidRPr="006D66CD">
        <w:rPr>
          <w:b/>
          <w:color w:val="FF0000"/>
        </w:rPr>
        <w:t xml:space="preserve"> marks]</w:t>
      </w:r>
    </w:p>
    <w:p w14:paraId="78FA49FA" w14:textId="0FB59C63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del w:id="64" w:author="Jill Nocton-Smith" w:date="2017-10-18T16:01:00Z">
        <w:r w:rsidDel="004B1789">
          <w:delText>lessThan1</w:delText>
        </w:r>
      </w:del>
      <w:ins w:id="65" w:author="Jill Nocton-Smith" w:date="2017-10-18T16:01:00Z">
        <w:r w:rsidR="004B1789">
          <w:t>lessThan3</w:t>
        </w:r>
      </w:ins>
      <w:r>
        <w:t>() {</w:t>
      </w:r>
      <w:r w:rsidRPr="006D66CD">
        <w:rPr>
          <w:color w:val="FF0000"/>
        </w:rPr>
        <w:sym w:font="Wingdings" w:char="F0FC"/>
      </w:r>
    </w:p>
    <w:p w14:paraId="34F4EEFC" w14:textId="77777777" w:rsidR="006D66CD" w:rsidRDefault="006D66CD" w:rsidP="006D66CD">
      <w:pPr>
        <w:pStyle w:val="stbJava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temp = </w:t>
      </w:r>
      <w:proofErr w:type="spellStart"/>
      <w:r>
        <w:t>staffRate</w:t>
      </w:r>
      <w:proofErr w:type="spellEnd"/>
      <w:r>
        <w:t xml:space="preserve"> &lt; 3 | g11Rate &lt; 3 | g10Rate &lt; 3 | </w:t>
      </w:r>
      <w:proofErr w:type="spellStart"/>
      <w:r>
        <w:t>campRate</w:t>
      </w:r>
      <w:proofErr w:type="spellEnd"/>
      <w:r>
        <w:t xml:space="preserve"> &lt; 3;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</w:p>
    <w:p w14:paraId="33811A6E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temp;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7ADFC27A" w14:textId="77777777" w:rsidR="006D66CD" w:rsidRDefault="006D66CD" w:rsidP="006D66CD">
      <w:pPr>
        <w:pStyle w:val="stbJava"/>
      </w:pPr>
      <w:r>
        <w:t xml:space="preserve">    }</w:t>
      </w:r>
    </w:p>
    <w:p w14:paraId="7534BE53" w14:textId="77777777" w:rsidR="006D66CD" w:rsidRDefault="006D66CD" w:rsidP="006D66CD">
      <w:pPr>
        <w:pStyle w:val="stbJava"/>
        <w:rPr>
          <w:b/>
          <w:color w:val="FF0000"/>
        </w:rPr>
      </w:pPr>
    </w:p>
    <w:p w14:paraId="037667AC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//2.5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4</w:t>
      </w:r>
      <w:r w:rsidRPr="006D66CD">
        <w:rPr>
          <w:b/>
          <w:color w:val="FF0000"/>
        </w:rPr>
        <w:t xml:space="preserve"> marks]</w:t>
      </w:r>
    </w:p>
    <w:p w14:paraId="7073EC27" w14:textId="77777777" w:rsidR="006D66CD" w:rsidRDefault="006D66CD" w:rsidP="006D66CD">
      <w:pPr>
        <w:pStyle w:val="stbJava"/>
      </w:pPr>
      <w:r>
        <w:t xml:space="preserve">    @Override</w:t>
      </w:r>
    </w:p>
    <w:p w14:paraId="2A3776A0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  <w:r w:rsidRPr="006D66CD">
        <w:rPr>
          <w:color w:val="FF0000"/>
        </w:rPr>
        <w:sym w:font="Wingdings" w:char="F0FC"/>
      </w:r>
    </w:p>
    <w:p w14:paraId="2CCEA5AD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 w:rsidRPr="006D66CD">
        <w:rPr>
          <w:color w:val="FF0000"/>
        </w:rPr>
        <w:sym w:font="Wingdings" w:char="F0FC"/>
      </w:r>
      <w:r>
        <w:t xml:space="preserve"> name + "\t" + </w:t>
      </w:r>
      <w:proofErr w:type="spellStart"/>
      <w:r>
        <w:t>staffRate</w:t>
      </w:r>
      <w:proofErr w:type="spellEnd"/>
      <w:r>
        <w:t xml:space="preserve"> + "\t" + g10Rate + "\t" + g11Rate + "\t" + </w:t>
      </w:r>
      <w:proofErr w:type="spellStart"/>
      <w:r>
        <w:t>campRate</w:t>
      </w:r>
      <w:proofErr w:type="spellEnd"/>
      <w:r>
        <w:t xml:space="preserve"> + "\t" </w:t>
      </w:r>
      <w:r w:rsidRPr="006D66CD">
        <w:rPr>
          <w:color w:val="FF0000"/>
        </w:rPr>
        <w:sym w:font="Wingdings" w:char="F0FC"/>
      </w:r>
      <w:r>
        <w:t xml:space="preserve">+ </w:t>
      </w:r>
      <w:proofErr w:type="spellStart"/>
      <w:r>
        <w:t>getPoints</w:t>
      </w:r>
      <w:proofErr w:type="spellEnd"/>
      <w:r>
        <w:t>();</w:t>
      </w:r>
      <w:r w:rsidRPr="006D66CD">
        <w:rPr>
          <w:color w:val="FF0000"/>
        </w:rPr>
        <w:sym w:font="Wingdings" w:char="F0FC"/>
      </w:r>
    </w:p>
    <w:p w14:paraId="0EB6B79D" w14:textId="77777777" w:rsidR="006D66CD" w:rsidRDefault="006D66CD" w:rsidP="006D66CD">
      <w:pPr>
        <w:pStyle w:val="stbJava"/>
      </w:pPr>
      <w:r>
        <w:t xml:space="preserve">    }</w:t>
      </w:r>
    </w:p>
    <w:p w14:paraId="12AECCBE" w14:textId="77777777" w:rsidR="006D66CD" w:rsidRDefault="006D66CD" w:rsidP="006D66CD">
      <w:pPr>
        <w:pStyle w:val="stbJava"/>
      </w:pPr>
    </w:p>
    <w:p w14:paraId="56F14C2B" w14:textId="77777777" w:rsidR="006D66CD" w:rsidRDefault="006D66CD" w:rsidP="006D66CD">
      <w:pPr>
        <w:pStyle w:val="stbJava"/>
      </w:pPr>
      <w:r>
        <w:t>}</w:t>
      </w:r>
    </w:p>
    <w:p w14:paraId="020401D7" w14:textId="77777777" w:rsidR="008E0CDE" w:rsidRDefault="002F4A60">
      <w:pPr>
        <w:spacing w:before="480"/>
        <w:jc w:val="both"/>
        <w:rPr>
          <w:rFonts w:eastAsia="Arial" w:cs="Arial"/>
          <w:b/>
          <w:smallCaps/>
          <w:szCs w:val="24"/>
        </w:rPr>
      </w:pPr>
      <w:r>
        <w:rPr>
          <w:rFonts w:eastAsia="Arial" w:cs="Arial"/>
          <w:b/>
          <w:smallCaps/>
          <w:szCs w:val="24"/>
        </w:rPr>
        <w:t>QUESTION 3</w:t>
      </w:r>
      <w:r w:rsidR="00433C60">
        <w:rPr>
          <w:rFonts w:eastAsia="Arial" w:cs="Arial"/>
          <w:b/>
          <w:smallCaps/>
          <w:szCs w:val="24"/>
        </w:rPr>
        <w:tab/>
        <w:t>40</w:t>
      </w:r>
      <w:r w:rsidR="000C5042">
        <w:rPr>
          <w:rFonts w:eastAsia="Arial" w:cs="Arial"/>
          <w:b/>
          <w:smallCaps/>
          <w:szCs w:val="24"/>
        </w:rPr>
        <w:t xml:space="preserve"> MARKS</w:t>
      </w:r>
    </w:p>
    <w:p w14:paraId="6EC73E04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//3.1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4</w:t>
      </w:r>
      <w:r w:rsidRPr="006D66CD">
        <w:rPr>
          <w:b/>
          <w:color w:val="FF0000"/>
        </w:rPr>
        <w:t xml:space="preserve"> marks]</w:t>
      </w:r>
    </w:p>
    <w:p w14:paraId="6CA30009" w14:textId="77777777" w:rsidR="006D66CD" w:rsidRDefault="006D66CD" w:rsidP="006D66CD">
      <w:pPr>
        <w:pStyle w:val="stbJava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LeaderArray</w:t>
      </w:r>
      <w:proofErr w:type="spellEnd"/>
      <w:r>
        <w:t xml:space="preserve"> {</w:t>
      </w:r>
      <w:r w:rsidRPr="006D66CD">
        <w:rPr>
          <w:color w:val="FF0000"/>
        </w:rPr>
        <w:sym w:font="Wingdings" w:char="F0FC"/>
      </w:r>
    </w:p>
    <w:p w14:paraId="44454F48" w14:textId="77777777" w:rsidR="006D66CD" w:rsidRDefault="006D66CD" w:rsidP="006D66CD">
      <w:pPr>
        <w:pStyle w:val="stbJava"/>
      </w:pPr>
    </w:p>
    <w:p w14:paraId="31FF5A4B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private</w:t>
      </w:r>
      <w:proofErr w:type="gramEnd"/>
      <w:r>
        <w:t xml:space="preserve"> Leader </w:t>
      </w:r>
      <w:proofErr w:type="spellStart"/>
      <w:r>
        <w:t>leadArr</w:t>
      </w:r>
      <w:proofErr w:type="spellEnd"/>
      <w:r>
        <w:t>[]</w:t>
      </w:r>
      <w:r w:rsidRPr="006D66CD">
        <w:rPr>
          <w:color w:val="FF0000"/>
        </w:rPr>
        <w:sym w:font="Wingdings" w:char="F0FC"/>
      </w:r>
      <w:r>
        <w:t xml:space="preserve"> = new Leader[50];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2C37C09F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 0;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71E55146" w14:textId="77777777" w:rsidR="006D66CD" w:rsidRDefault="006D66CD" w:rsidP="006D66CD">
      <w:pPr>
        <w:pStyle w:val="stbJava"/>
        <w:rPr>
          <w:b/>
          <w:color w:val="FF0000"/>
        </w:rPr>
      </w:pPr>
    </w:p>
    <w:p w14:paraId="056BEF82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//3.2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8</w:t>
      </w:r>
      <w:r w:rsidRPr="006D66CD">
        <w:rPr>
          <w:b/>
          <w:color w:val="FF0000"/>
        </w:rPr>
        <w:t xml:space="preserve"> marks]</w:t>
      </w:r>
    </w:p>
    <w:p w14:paraId="18CFF21F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LeaderArray</w:t>
      </w:r>
      <w:proofErr w:type="spellEnd"/>
      <w:r>
        <w:t>() {</w:t>
      </w:r>
    </w:p>
    <w:p w14:paraId="7C8842F5" w14:textId="77777777" w:rsidR="006D66CD" w:rsidRDefault="006D66CD" w:rsidP="006D66CD">
      <w:pPr>
        <w:pStyle w:val="stbJava"/>
      </w:pPr>
    </w:p>
    <w:p w14:paraId="127DBDF2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7CECBA03" w14:textId="77777777" w:rsidR="006D66CD" w:rsidRDefault="006D66CD" w:rsidP="006D66CD">
      <w:pPr>
        <w:pStyle w:val="stbJava"/>
      </w:pPr>
      <w:r>
        <w:t xml:space="preserve">            Scanner </w:t>
      </w:r>
      <w:proofErr w:type="spellStart"/>
      <w:r>
        <w:t>scFile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("Leaders.txt"));</w:t>
      </w:r>
      <w:r w:rsidRPr="006D66CD">
        <w:rPr>
          <w:color w:val="FF0000"/>
        </w:rPr>
        <w:sym w:font="Wingdings" w:char="F0FC"/>
      </w:r>
    </w:p>
    <w:p w14:paraId="20A901C6" w14:textId="77777777" w:rsidR="006D66CD" w:rsidRDefault="006D66CD" w:rsidP="006D66CD">
      <w:pPr>
        <w:pStyle w:val="stbJava"/>
      </w:pPr>
    </w:p>
    <w:p w14:paraId="0EB5C600" w14:textId="77777777" w:rsidR="006D66CD" w:rsidRDefault="006D66CD" w:rsidP="006D66CD">
      <w:pPr>
        <w:pStyle w:val="stbJava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scFile.hasNextLine</w:t>
      </w:r>
      <w:proofErr w:type="spellEnd"/>
      <w:r>
        <w:t>()) {</w:t>
      </w:r>
      <w:r w:rsidRPr="006D66CD">
        <w:rPr>
          <w:color w:val="FF0000"/>
        </w:rPr>
        <w:sym w:font="Wingdings" w:char="F0FC"/>
      </w:r>
    </w:p>
    <w:p w14:paraId="6E79A2E6" w14:textId="77777777" w:rsidR="006D66CD" w:rsidRDefault="006D66CD" w:rsidP="006D66CD">
      <w:pPr>
        <w:pStyle w:val="stbJava"/>
      </w:pPr>
      <w:r>
        <w:t xml:space="preserve">                String line = </w:t>
      </w:r>
      <w:proofErr w:type="spellStart"/>
      <w:proofErr w:type="gramStart"/>
      <w:r>
        <w:t>scFile.nextLine</w:t>
      </w:r>
      <w:proofErr w:type="spellEnd"/>
      <w:r>
        <w:t>(</w:t>
      </w:r>
      <w:proofErr w:type="gramEnd"/>
      <w:r>
        <w:t>);</w:t>
      </w:r>
      <w:r w:rsidRPr="006D66CD">
        <w:rPr>
          <w:color w:val="FF0000"/>
        </w:rPr>
        <w:sym w:font="Wingdings" w:char="F0FC"/>
      </w:r>
    </w:p>
    <w:p w14:paraId="4B6B3489" w14:textId="77777777" w:rsidR="006D66CD" w:rsidRDefault="006D66CD" w:rsidP="006D66CD">
      <w:pPr>
        <w:pStyle w:val="stbJava"/>
      </w:pPr>
    </w:p>
    <w:p w14:paraId="6ACB43A8" w14:textId="77777777" w:rsidR="006D66CD" w:rsidRDefault="006D66CD" w:rsidP="006D66CD">
      <w:pPr>
        <w:pStyle w:val="stbJava"/>
      </w:pPr>
      <w:r>
        <w:t xml:space="preserve">                Scanner tokens = new </w:t>
      </w:r>
      <w:proofErr w:type="gramStart"/>
      <w:r>
        <w:t>Scanner(</w:t>
      </w:r>
      <w:proofErr w:type="gramEnd"/>
      <w:r>
        <w:t>line).</w:t>
      </w:r>
      <w:proofErr w:type="spellStart"/>
      <w:r>
        <w:t>useDelimiter</w:t>
      </w:r>
      <w:proofErr w:type="spellEnd"/>
      <w:r>
        <w:t>(",");</w:t>
      </w:r>
      <w:r w:rsidRPr="006D66CD">
        <w:rPr>
          <w:color w:val="FF0000"/>
        </w:rPr>
        <w:sym w:font="Wingdings" w:char="F0FC"/>
      </w:r>
    </w:p>
    <w:p w14:paraId="12EF86B6" w14:textId="77777777" w:rsidR="006D66CD" w:rsidRDefault="006D66CD" w:rsidP="006D66CD">
      <w:pPr>
        <w:pStyle w:val="stbJava"/>
      </w:pPr>
    </w:p>
    <w:p w14:paraId="0A0F9F34" w14:textId="77777777" w:rsidR="006D66CD" w:rsidRDefault="006D66CD" w:rsidP="006D66CD">
      <w:pPr>
        <w:pStyle w:val="stbJava"/>
      </w:pPr>
      <w:r>
        <w:t xml:space="preserve">                String name = </w:t>
      </w:r>
      <w:proofErr w:type="spellStart"/>
      <w:proofErr w:type="gramStart"/>
      <w:r>
        <w:t>tokens.next</w:t>
      </w:r>
      <w:proofErr w:type="spellEnd"/>
      <w:r>
        <w:t>(</w:t>
      </w:r>
      <w:proofErr w:type="gramEnd"/>
      <w:r>
        <w:t>);</w:t>
      </w:r>
    </w:p>
    <w:p w14:paraId="145B5261" w14:textId="77777777" w:rsidR="006D66CD" w:rsidRDefault="006D66CD" w:rsidP="006D66CD">
      <w:pPr>
        <w:pStyle w:val="stbJava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 = </w:t>
      </w:r>
      <w:proofErr w:type="spellStart"/>
      <w:r>
        <w:t>tokens.nextInt</w:t>
      </w:r>
      <w:proofErr w:type="spellEnd"/>
      <w:r>
        <w:t>();</w:t>
      </w:r>
    </w:p>
    <w:p w14:paraId="0E740777" w14:textId="77777777" w:rsidR="006D66CD" w:rsidRDefault="006D66CD" w:rsidP="006D66CD">
      <w:pPr>
        <w:pStyle w:val="stbJava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g11 = </w:t>
      </w:r>
      <w:proofErr w:type="spellStart"/>
      <w:r>
        <w:t>tokens.nextInt</w:t>
      </w:r>
      <w:proofErr w:type="spellEnd"/>
      <w:r>
        <w:t>();</w:t>
      </w:r>
    </w:p>
    <w:p w14:paraId="144F2ADD" w14:textId="77777777" w:rsidR="006D66CD" w:rsidRDefault="006D66CD" w:rsidP="006D66CD">
      <w:pPr>
        <w:pStyle w:val="stbJava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g10 = </w:t>
      </w:r>
      <w:proofErr w:type="spellStart"/>
      <w:r>
        <w:t>tokens.nextInt</w:t>
      </w:r>
      <w:proofErr w:type="spellEnd"/>
      <w:r>
        <w:t>();</w:t>
      </w:r>
    </w:p>
    <w:p w14:paraId="3C2C1077" w14:textId="77777777" w:rsidR="006D66CD" w:rsidRDefault="006D66CD" w:rsidP="006D66CD">
      <w:pPr>
        <w:pStyle w:val="stbJava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c = </w:t>
      </w:r>
      <w:proofErr w:type="spellStart"/>
      <w:r>
        <w:t>tokens.nextInt</w:t>
      </w:r>
      <w:proofErr w:type="spellEnd"/>
      <w:r>
        <w:t>();</w:t>
      </w:r>
      <w:r w:rsidRPr="006D66CD">
        <w:rPr>
          <w:color w:val="FF0000"/>
        </w:rPr>
        <w:sym w:font="Wingdings" w:char="F0FC"/>
      </w:r>
    </w:p>
    <w:p w14:paraId="01807735" w14:textId="77777777" w:rsidR="006D66CD" w:rsidRDefault="006D66CD" w:rsidP="006D66CD">
      <w:pPr>
        <w:pStyle w:val="stbJava"/>
      </w:pPr>
    </w:p>
    <w:p w14:paraId="3869D4CA" w14:textId="77777777" w:rsidR="006D66CD" w:rsidRDefault="006D66CD" w:rsidP="006D66CD">
      <w:pPr>
        <w:pStyle w:val="stbJava"/>
      </w:pPr>
      <w:r>
        <w:t xml:space="preserve">                </w:t>
      </w:r>
      <w:proofErr w:type="spellStart"/>
      <w:proofErr w:type="gramStart"/>
      <w:r>
        <w:t>leadArr</w:t>
      </w:r>
      <w:proofErr w:type="spellEnd"/>
      <w:r>
        <w:t>[</w:t>
      </w:r>
      <w:proofErr w:type="gramEnd"/>
      <w:r>
        <w:t>size] = new Leader(name, s, g11, g10, c);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4F152D7D" w14:textId="77777777" w:rsidR="006D66CD" w:rsidRDefault="006D66CD" w:rsidP="006D66CD">
      <w:pPr>
        <w:pStyle w:val="stbJava"/>
      </w:pPr>
    </w:p>
    <w:p w14:paraId="7A7EED1F" w14:textId="77777777" w:rsidR="006D66CD" w:rsidRDefault="006D66CD" w:rsidP="006D66CD">
      <w:pPr>
        <w:pStyle w:val="stbJava"/>
      </w:pPr>
      <w:r>
        <w:t xml:space="preserve">                </w:t>
      </w:r>
      <w:proofErr w:type="gramStart"/>
      <w:r>
        <w:t>size</w:t>
      </w:r>
      <w:proofErr w:type="gramEnd"/>
      <w:r>
        <w:t>++;</w:t>
      </w:r>
      <w:r w:rsidRPr="006D66CD">
        <w:rPr>
          <w:color w:val="FF0000"/>
        </w:rPr>
        <w:sym w:font="Wingdings" w:char="F0FC"/>
      </w:r>
    </w:p>
    <w:p w14:paraId="725BC0DC" w14:textId="77777777" w:rsidR="006D66CD" w:rsidRDefault="006D66CD" w:rsidP="006D66CD">
      <w:pPr>
        <w:pStyle w:val="stbJava"/>
      </w:pPr>
      <w:r>
        <w:t xml:space="preserve">            }</w:t>
      </w:r>
    </w:p>
    <w:p w14:paraId="4502A8D7" w14:textId="77777777" w:rsidR="006D66CD" w:rsidRDefault="006D66CD" w:rsidP="006D66CD">
      <w:pPr>
        <w:pStyle w:val="stbJava"/>
      </w:pPr>
    </w:p>
    <w:p w14:paraId="12140FC2" w14:textId="77777777" w:rsidR="006D66CD" w:rsidRDefault="006D66CD" w:rsidP="006D66CD">
      <w:pPr>
        <w:pStyle w:val="stbJava"/>
      </w:pPr>
      <w:r>
        <w:t xml:space="preserve">            </w:t>
      </w:r>
      <w:proofErr w:type="spellStart"/>
      <w:proofErr w:type="gramStart"/>
      <w:r>
        <w:t>scFile.close</w:t>
      </w:r>
      <w:proofErr w:type="spellEnd"/>
      <w:r>
        <w:t>(</w:t>
      </w:r>
      <w:proofErr w:type="gramEnd"/>
      <w:r>
        <w:t>);</w:t>
      </w:r>
    </w:p>
    <w:p w14:paraId="26AD3C2D" w14:textId="77777777" w:rsidR="006D66CD" w:rsidRDefault="006D66CD" w:rsidP="006D66CD">
      <w:pPr>
        <w:pStyle w:val="stbJava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5EEA54C0" w14:textId="77777777" w:rsidR="006D66CD" w:rsidRDefault="006D66CD" w:rsidP="006D66CD">
      <w:pPr>
        <w:pStyle w:val="stbJava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not found");</w:t>
      </w:r>
      <w:r w:rsidRPr="006D66CD">
        <w:rPr>
          <w:color w:val="FF0000"/>
        </w:rPr>
        <w:sym w:font="Wingdings" w:char="F0FC"/>
      </w:r>
    </w:p>
    <w:p w14:paraId="5EC231C0" w14:textId="77777777" w:rsidR="006D66CD" w:rsidRDefault="006D66CD" w:rsidP="006D66CD">
      <w:pPr>
        <w:pStyle w:val="stbJava"/>
      </w:pPr>
      <w:r>
        <w:t xml:space="preserve">        }</w:t>
      </w:r>
    </w:p>
    <w:p w14:paraId="5AFB7115" w14:textId="77777777" w:rsidR="006D66CD" w:rsidRDefault="006D66CD" w:rsidP="006D66CD">
      <w:pPr>
        <w:pStyle w:val="stbJava"/>
      </w:pPr>
    </w:p>
    <w:p w14:paraId="7B2E26C4" w14:textId="77777777" w:rsidR="006D66CD" w:rsidRDefault="006D66CD" w:rsidP="006D66CD">
      <w:pPr>
        <w:pStyle w:val="stbJava"/>
      </w:pPr>
      <w:r>
        <w:t xml:space="preserve">    }</w:t>
      </w:r>
    </w:p>
    <w:p w14:paraId="34921BE0" w14:textId="77777777" w:rsidR="006D66CD" w:rsidRPr="006D66CD" w:rsidRDefault="006D66CD" w:rsidP="006D66CD">
      <w:pPr>
        <w:pStyle w:val="stbJava"/>
        <w:rPr>
          <w:b/>
          <w:color w:val="FF0000"/>
        </w:rPr>
      </w:pPr>
      <w:r>
        <w:rPr>
          <w:b/>
          <w:color w:val="FF0000"/>
        </w:rPr>
        <w:t>//3.3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5</w:t>
      </w:r>
      <w:r w:rsidRPr="006D66CD">
        <w:rPr>
          <w:b/>
          <w:color w:val="FF0000"/>
        </w:rPr>
        <w:t xml:space="preserve"> marks]</w:t>
      </w:r>
    </w:p>
    <w:p w14:paraId="64441ECA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  <w:r w:rsidRPr="006D66CD">
        <w:rPr>
          <w:color w:val="FF0000"/>
        </w:rPr>
        <w:sym w:font="Wingdings" w:char="F0FC"/>
      </w:r>
    </w:p>
    <w:p w14:paraId="245E10FD" w14:textId="77777777" w:rsidR="006D66CD" w:rsidRDefault="006D66CD" w:rsidP="006D66CD">
      <w:pPr>
        <w:pStyle w:val="stbJava"/>
      </w:pPr>
      <w:r>
        <w:t xml:space="preserve">        String </w:t>
      </w:r>
      <w:proofErr w:type="spellStart"/>
      <w:r>
        <w:t>rString</w:t>
      </w:r>
      <w:proofErr w:type="spellEnd"/>
      <w:r>
        <w:t xml:space="preserve"> = "";</w:t>
      </w:r>
    </w:p>
    <w:p w14:paraId="47BE7913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  <w:r w:rsidRPr="006D66CD">
        <w:rPr>
          <w:color w:val="FF0000"/>
        </w:rPr>
        <w:sym w:font="Wingdings" w:char="F0FC"/>
      </w:r>
      <w:r w:rsidRPr="006D66CD">
        <w:rPr>
          <w:color w:val="FF0000"/>
        </w:rPr>
        <w:sym w:font="Wingdings" w:char="F0FC"/>
      </w:r>
    </w:p>
    <w:p w14:paraId="7137AC76" w14:textId="77777777" w:rsidR="006D66CD" w:rsidRDefault="006D66CD" w:rsidP="006D66CD">
      <w:pPr>
        <w:pStyle w:val="stbJava"/>
      </w:pPr>
      <w:r>
        <w:t xml:space="preserve">            </w:t>
      </w:r>
      <w:proofErr w:type="spellStart"/>
      <w:proofErr w:type="gramStart"/>
      <w:r>
        <w:t>rString</w:t>
      </w:r>
      <w:proofErr w:type="spellEnd"/>
      <w:proofErr w:type="gramEnd"/>
      <w:r>
        <w:t xml:space="preserve"> += </w:t>
      </w:r>
      <w:proofErr w:type="spellStart"/>
      <w:r>
        <w:t>leadArr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 + "\n";</w:t>
      </w:r>
      <w:r w:rsidRPr="006D66CD">
        <w:rPr>
          <w:color w:val="FF0000"/>
        </w:rPr>
        <w:sym w:font="Wingdings" w:char="F0FC"/>
      </w:r>
    </w:p>
    <w:p w14:paraId="7FE00D8B" w14:textId="77777777" w:rsidR="006D66CD" w:rsidRDefault="006D66CD" w:rsidP="006D66CD">
      <w:pPr>
        <w:pStyle w:val="stbJava"/>
      </w:pPr>
      <w:r>
        <w:t xml:space="preserve">        }</w:t>
      </w:r>
    </w:p>
    <w:p w14:paraId="5174963D" w14:textId="77777777" w:rsidR="006D66CD" w:rsidRDefault="006D66CD" w:rsidP="006D66CD">
      <w:pPr>
        <w:pStyle w:val="stbJava"/>
      </w:pPr>
    </w:p>
    <w:p w14:paraId="00B48F09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rString</w:t>
      </w:r>
      <w:proofErr w:type="spellEnd"/>
      <w:r>
        <w:t>;</w:t>
      </w:r>
      <w:r w:rsidRPr="006D66CD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29DFFCD3" w14:textId="77777777" w:rsidR="006D66CD" w:rsidRDefault="006D66CD" w:rsidP="006D66CD">
      <w:pPr>
        <w:pStyle w:val="stbJava"/>
      </w:pPr>
      <w:r>
        <w:t xml:space="preserve">    }</w:t>
      </w:r>
    </w:p>
    <w:p w14:paraId="10F2F91B" w14:textId="77777777" w:rsidR="00CC4F0F" w:rsidRDefault="00CC4F0F" w:rsidP="00CC4F0F">
      <w:pPr>
        <w:pStyle w:val="stbJava"/>
        <w:rPr>
          <w:b/>
          <w:color w:val="FF0000"/>
        </w:rPr>
      </w:pPr>
    </w:p>
    <w:p w14:paraId="544B469A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//3.4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9</w:t>
      </w:r>
      <w:r w:rsidRPr="006D66CD">
        <w:rPr>
          <w:b/>
          <w:color w:val="FF0000"/>
        </w:rPr>
        <w:t xml:space="preserve"> marks]</w:t>
      </w:r>
    </w:p>
    <w:p w14:paraId="66E07692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sort() {</w:t>
      </w:r>
    </w:p>
    <w:p w14:paraId="4C31A17F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  <w:r w:rsidR="00CC4F0F" w:rsidRPr="006D66CD">
        <w:rPr>
          <w:color w:val="FF0000"/>
        </w:rPr>
        <w:sym w:font="Wingdings" w:char="F0FC"/>
      </w:r>
      <w:r w:rsidR="00CC4F0F" w:rsidRPr="006D66CD">
        <w:rPr>
          <w:color w:val="FF0000"/>
        </w:rPr>
        <w:sym w:font="Wingdings" w:char="F0FC"/>
      </w:r>
    </w:p>
    <w:p w14:paraId="270D528A" w14:textId="77777777" w:rsidR="006D66CD" w:rsidRDefault="006D66CD" w:rsidP="006D66CD">
      <w:pPr>
        <w:pStyle w:val="stbJava"/>
      </w:pPr>
      <w:r>
        <w:t xml:space="preserve">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 size; j++) {</w:t>
      </w:r>
      <w:r w:rsidR="00CC4F0F" w:rsidRPr="006D66CD">
        <w:rPr>
          <w:color w:val="FF0000"/>
        </w:rPr>
        <w:sym w:font="Wingdings" w:char="F0FC"/>
      </w:r>
      <w:r w:rsidR="00CC4F0F" w:rsidRPr="006D66CD">
        <w:rPr>
          <w:color w:val="FF0000"/>
        </w:rPr>
        <w:sym w:font="Wingdings" w:char="F0FC"/>
      </w:r>
    </w:p>
    <w:p w14:paraId="452443F6" w14:textId="77777777" w:rsidR="00CC4F0F" w:rsidRDefault="006D66CD" w:rsidP="006D66CD">
      <w:pPr>
        <w:pStyle w:val="stbJava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leadArr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getPoints</w:t>
      </w:r>
      <w:proofErr w:type="spellEnd"/>
      <w:r>
        <w:t>()</w:t>
      </w:r>
      <w:r w:rsidR="00CC4F0F" w:rsidRPr="006D66CD">
        <w:rPr>
          <w:color w:val="FF0000"/>
        </w:rPr>
        <w:sym w:font="Wingdings" w:char="F0FC"/>
      </w:r>
      <w:r>
        <w:t xml:space="preserve"> &lt;</w:t>
      </w:r>
      <w:r w:rsidR="00CC4F0F" w:rsidRPr="006D66CD">
        <w:rPr>
          <w:color w:val="FF0000"/>
        </w:rPr>
        <w:sym w:font="Wingdings" w:char="F0FC"/>
      </w:r>
      <w:r>
        <w:t xml:space="preserve"> </w:t>
      </w:r>
      <w:proofErr w:type="spellStart"/>
      <w:r>
        <w:t>leadArr</w:t>
      </w:r>
      <w:proofErr w:type="spellEnd"/>
      <w:r>
        <w:t>[j].</w:t>
      </w:r>
      <w:proofErr w:type="spellStart"/>
      <w:r>
        <w:t>getPoints</w:t>
      </w:r>
      <w:proofErr w:type="spellEnd"/>
      <w:r>
        <w:t>())</w:t>
      </w:r>
      <w:r w:rsidR="00CC4F0F" w:rsidRPr="006D66CD">
        <w:rPr>
          <w:color w:val="FF0000"/>
        </w:rPr>
        <w:sym w:font="Wingdings" w:char="F0FC"/>
      </w:r>
    </w:p>
    <w:p w14:paraId="1B500751" w14:textId="77777777" w:rsidR="006D66CD" w:rsidRDefault="00CC4F0F" w:rsidP="006D66CD">
      <w:pPr>
        <w:pStyle w:val="stbJava"/>
      </w:pPr>
      <w:r>
        <w:t xml:space="preserve">             </w:t>
      </w:r>
      <w:r w:rsidR="006D66CD">
        <w:t>{</w:t>
      </w:r>
    </w:p>
    <w:p w14:paraId="683564D2" w14:textId="77777777" w:rsidR="006D66CD" w:rsidRDefault="006D66CD" w:rsidP="006D66CD">
      <w:pPr>
        <w:pStyle w:val="stbJava"/>
      </w:pPr>
      <w:r>
        <w:t xml:space="preserve">                    Leader temp = </w:t>
      </w:r>
      <w:proofErr w:type="spellStart"/>
      <w:r>
        <w:t>leadArr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69C78B" w14:textId="77777777" w:rsidR="006D66CD" w:rsidRDefault="006D66CD" w:rsidP="006D66CD">
      <w:pPr>
        <w:pStyle w:val="stbJava"/>
      </w:pPr>
      <w:r>
        <w:t xml:space="preserve">                    </w:t>
      </w:r>
      <w:proofErr w:type="spellStart"/>
      <w:proofErr w:type="gramStart"/>
      <w:r>
        <w:t>leadArr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leadArr</w:t>
      </w:r>
      <w:proofErr w:type="spellEnd"/>
      <w:r>
        <w:t>[j];</w:t>
      </w:r>
    </w:p>
    <w:p w14:paraId="6C1917FA" w14:textId="77777777" w:rsidR="006D66CD" w:rsidRDefault="006D66CD" w:rsidP="006D66CD">
      <w:pPr>
        <w:pStyle w:val="stbJava"/>
      </w:pPr>
      <w:r>
        <w:t xml:space="preserve">                    </w:t>
      </w:r>
      <w:proofErr w:type="spellStart"/>
      <w:proofErr w:type="gramStart"/>
      <w:r>
        <w:t>leadArr</w:t>
      </w:r>
      <w:proofErr w:type="spellEnd"/>
      <w:r>
        <w:t>[</w:t>
      </w:r>
      <w:proofErr w:type="gramEnd"/>
      <w:r>
        <w:t>j] = temp;</w:t>
      </w:r>
      <w:r w:rsidR="00CC4F0F" w:rsidRPr="00CC4F0F">
        <w:rPr>
          <w:color w:val="FF0000"/>
        </w:rPr>
        <w:t xml:space="preserve"> </w:t>
      </w:r>
      <w:r w:rsidR="00CC4F0F" w:rsidRPr="006D66CD">
        <w:rPr>
          <w:color w:val="FF0000"/>
        </w:rPr>
        <w:sym w:font="Wingdings" w:char="F0FC"/>
      </w:r>
      <w:r w:rsidR="00CC4F0F" w:rsidRPr="006D66CD">
        <w:rPr>
          <w:color w:val="FF0000"/>
        </w:rPr>
        <w:sym w:font="Wingdings" w:char="F0FC"/>
      </w:r>
    </w:p>
    <w:p w14:paraId="19B9D506" w14:textId="77777777" w:rsidR="006D66CD" w:rsidRDefault="006D66CD" w:rsidP="006D66CD">
      <w:pPr>
        <w:pStyle w:val="stbJava"/>
      </w:pPr>
      <w:r>
        <w:t xml:space="preserve">                }</w:t>
      </w:r>
    </w:p>
    <w:p w14:paraId="092DFCC2" w14:textId="77777777" w:rsidR="006D66CD" w:rsidRDefault="006D66CD" w:rsidP="006D66CD">
      <w:pPr>
        <w:pStyle w:val="stbJava"/>
      </w:pPr>
      <w:r>
        <w:t xml:space="preserve">            }</w:t>
      </w:r>
    </w:p>
    <w:p w14:paraId="44464D15" w14:textId="77777777" w:rsidR="006D66CD" w:rsidRDefault="006D66CD" w:rsidP="006D66CD">
      <w:pPr>
        <w:pStyle w:val="stbJava"/>
      </w:pPr>
    </w:p>
    <w:p w14:paraId="5807F7B8" w14:textId="77777777" w:rsidR="006D66CD" w:rsidRDefault="006D66CD" w:rsidP="006D66CD">
      <w:pPr>
        <w:pStyle w:val="stbJava"/>
      </w:pPr>
      <w:r>
        <w:t xml:space="preserve">        }</w:t>
      </w:r>
    </w:p>
    <w:p w14:paraId="44B7268F" w14:textId="77777777" w:rsidR="006D66CD" w:rsidRDefault="006D66CD" w:rsidP="006D66CD">
      <w:pPr>
        <w:pStyle w:val="stbJava"/>
      </w:pPr>
      <w:r>
        <w:t xml:space="preserve">    }</w:t>
      </w:r>
    </w:p>
    <w:p w14:paraId="414F1830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//3.5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5</w:t>
      </w:r>
      <w:r w:rsidRPr="006D66CD">
        <w:rPr>
          <w:b/>
          <w:color w:val="FF0000"/>
        </w:rPr>
        <w:t xml:space="preserve"> marks]</w:t>
      </w:r>
    </w:p>
    <w:p w14:paraId="125FB3EB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vowels() {</w:t>
      </w:r>
      <w:r w:rsidR="00CC4F0F" w:rsidRPr="006D66CD">
        <w:rPr>
          <w:color w:val="FF0000"/>
        </w:rPr>
        <w:sym w:font="Wingdings" w:char="F0FC"/>
      </w:r>
    </w:p>
    <w:p w14:paraId="7C8606F9" w14:textId="77777777" w:rsidR="006D66CD" w:rsidRDefault="006D66CD" w:rsidP="006D66CD">
      <w:pPr>
        <w:pStyle w:val="stbJava"/>
      </w:pPr>
    </w:p>
    <w:p w14:paraId="3CC67F09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  <w:r w:rsidR="00CC4F0F" w:rsidRPr="006D66CD">
        <w:rPr>
          <w:color w:val="FF0000"/>
        </w:rPr>
        <w:sym w:font="Wingdings" w:char="F0FC"/>
      </w:r>
      <w:r w:rsidR="00CC4F0F" w:rsidRPr="006D66CD">
        <w:rPr>
          <w:color w:val="FF0000"/>
        </w:rPr>
        <w:sym w:font="Wingdings" w:char="F0FC"/>
      </w:r>
    </w:p>
    <w:p w14:paraId="26044A6C" w14:textId="77777777" w:rsidR="006D66CD" w:rsidRDefault="006D66CD" w:rsidP="006D66CD">
      <w:pPr>
        <w:pStyle w:val="stbJava"/>
      </w:pPr>
      <w:r>
        <w:t xml:space="preserve">            </w:t>
      </w:r>
      <w:proofErr w:type="spellStart"/>
      <w:proofErr w:type="gramStart"/>
      <w:r>
        <w:t>leadArr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].</w:t>
      </w:r>
      <w:r w:rsidR="00CC4F0F" w:rsidRPr="00CC4F0F">
        <w:rPr>
          <w:color w:val="FF0000"/>
        </w:rPr>
        <w:t xml:space="preserve"> </w:t>
      </w:r>
      <w:r w:rsidR="00CC4F0F" w:rsidRPr="006D66CD">
        <w:rPr>
          <w:color w:val="FF0000"/>
        </w:rPr>
        <w:sym w:font="Wingdings" w:char="F0FC"/>
      </w:r>
      <w:proofErr w:type="spellStart"/>
      <w:proofErr w:type="gramStart"/>
      <w:r>
        <w:t>removeVowels</w:t>
      </w:r>
      <w:proofErr w:type="spellEnd"/>
      <w:r>
        <w:t>(</w:t>
      </w:r>
      <w:proofErr w:type="gramEnd"/>
      <w:r>
        <w:t>);</w:t>
      </w:r>
      <w:r w:rsidR="00CC4F0F" w:rsidRPr="006D66CD">
        <w:rPr>
          <w:color w:val="FF0000"/>
        </w:rPr>
        <w:sym w:font="Wingdings" w:char="F0FC"/>
      </w:r>
    </w:p>
    <w:p w14:paraId="0DA7D606" w14:textId="77777777" w:rsidR="006D66CD" w:rsidRDefault="006D66CD" w:rsidP="006D66CD">
      <w:pPr>
        <w:pStyle w:val="stbJava"/>
      </w:pPr>
      <w:r>
        <w:t xml:space="preserve">        }</w:t>
      </w:r>
    </w:p>
    <w:p w14:paraId="7ACA4DE9" w14:textId="77777777" w:rsidR="006D66CD" w:rsidRDefault="006D66CD" w:rsidP="006D66CD">
      <w:pPr>
        <w:pStyle w:val="stbJava"/>
      </w:pPr>
      <w:r>
        <w:t xml:space="preserve">    }</w:t>
      </w:r>
    </w:p>
    <w:p w14:paraId="3E1BEA84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//3.6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9</w:t>
      </w:r>
      <w:r w:rsidRPr="006D66CD">
        <w:rPr>
          <w:b/>
          <w:color w:val="FF0000"/>
        </w:rPr>
        <w:t xml:space="preserve"> marks]</w:t>
      </w:r>
    </w:p>
    <w:p w14:paraId="5000A1FE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delete(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</w:t>
      </w:r>
      <w:proofErr w:type="spellEnd"/>
      <w:r>
        <w:t>) {</w:t>
      </w:r>
      <w:r w:rsidR="00CC4F0F" w:rsidRPr="006D66CD">
        <w:rPr>
          <w:color w:val="FF0000"/>
        </w:rPr>
        <w:sym w:font="Wingdings" w:char="F0FC"/>
      </w:r>
      <w:r>
        <w:t xml:space="preserve">        </w:t>
      </w:r>
    </w:p>
    <w:p w14:paraId="43537786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pos</w:t>
      </w:r>
      <w:proofErr w:type="spellEnd"/>
      <w:r>
        <w:t>; j &lt; size - 1; j++) {</w:t>
      </w:r>
      <w:r w:rsidR="00CC4F0F" w:rsidRPr="006D66CD">
        <w:rPr>
          <w:color w:val="FF0000"/>
        </w:rPr>
        <w:sym w:font="Wingdings" w:char="F0FC"/>
      </w:r>
    </w:p>
    <w:p w14:paraId="741D18E2" w14:textId="77777777" w:rsidR="006D66CD" w:rsidRDefault="006D66CD" w:rsidP="006D66CD">
      <w:pPr>
        <w:pStyle w:val="stbJava"/>
      </w:pPr>
      <w:r>
        <w:t xml:space="preserve">            </w:t>
      </w:r>
      <w:proofErr w:type="spellStart"/>
      <w:proofErr w:type="gramStart"/>
      <w:r>
        <w:t>leadArr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leadArr</w:t>
      </w:r>
      <w:proofErr w:type="spellEnd"/>
      <w:r>
        <w:t>[j + 1];</w:t>
      </w:r>
      <w:r w:rsidR="00CC4F0F" w:rsidRPr="00CC4F0F">
        <w:rPr>
          <w:color w:val="FF0000"/>
        </w:rPr>
        <w:t xml:space="preserve"> </w:t>
      </w:r>
      <w:r w:rsidR="00CC4F0F" w:rsidRPr="006D66CD">
        <w:rPr>
          <w:color w:val="FF0000"/>
        </w:rPr>
        <w:sym w:font="Wingdings" w:char="F0FC"/>
      </w:r>
    </w:p>
    <w:p w14:paraId="1B5081B3" w14:textId="77777777" w:rsidR="006D66CD" w:rsidRDefault="006D66CD" w:rsidP="006D66CD">
      <w:pPr>
        <w:pStyle w:val="stbJava"/>
      </w:pPr>
      <w:r>
        <w:t xml:space="preserve">        }</w:t>
      </w:r>
    </w:p>
    <w:p w14:paraId="7A8C8392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size--</w:t>
      </w:r>
      <w:proofErr w:type="gramEnd"/>
      <w:r>
        <w:t xml:space="preserve">;       </w:t>
      </w:r>
      <w:r w:rsidR="00CC4F0F" w:rsidRPr="006D66CD">
        <w:rPr>
          <w:color w:val="FF0000"/>
        </w:rPr>
        <w:sym w:font="Wingdings" w:char="F0FC"/>
      </w:r>
    </w:p>
    <w:p w14:paraId="7BA0662E" w14:textId="77777777" w:rsidR="006D66CD" w:rsidRDefault="006D66CD" w:rsidP="006D66CD">
      <w:pPr>
        <w:pStyle w:val="stbJava"/>
      </w:pPr>
    </w:p>
    <w:p w14:paraId="537CF383" w14:textId="77777777" w:rsidR="006D66CD" w:rsidRDefault="006D66CD" w:rsidP="006D66CD">
      <w:pPr>
        <w:pStyle w:val="stbJava"/>
      </w:pPr>
      <w:r>
        <w:t xml:space="preserve">    }</w:t>
      </w:r>
    </w:p>
    <w:p w14:paraId="7B96CBB7" w14:textId="77777777" w:rsidR="006D66CD" w:rsidRDefault="006D66CD" w:rsidP="006D66CD">
      <w:pPr>
        <w:pStyle w:val="stbJava"/>
      </w:pPr>
    </w:p>
    <w:p w14:paraId="63123798" w14:textId="77777777" w:rsidR="006D66CD" w:rsidRDefault="006D66CD" w:rsidP="006D66CD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findLowRatings</w:t>
      </w:r>
      <w:proofErr w:type="spellEnd"/>
      <w:r>
        <w:t>() {</w:t>
      </w:r>
    </w:p>
    <w:p w14:paraId="4CEBB5D5" w14:textId="77777777" w:rsidR="006D66CD" w:rsidRDefault="006D66CD" w:rsidP="006D66CD">
      <w:pPr>
        <w:pStyle w:val="stbJava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09AB90A3" w14:textId="77777777" w:rsidR="006D66CD" w:rsidRDefault="006D66CD" w:rsidP="006D66CD">
      <w:pPr>
        <w:pStyle w:val="stbJava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size) {</w:t>
      </w:r>
      <w:r w:rsidR="00CC4F0F" w:rsidRPr="006D66CD">
        <w:rPr>
          <w:color w:val="FF0000"/>
        </w:rPr>
        <w:sym w:font="Wingdings" w:char="F0FC"/>
      </w:r>
    </w:p>
    <w:p w14:paraId="15D8720B" w14:textId="30911CA5" w:rsidR="006D66CD" w:rsidRDefault="006D66CD" w:rsidP="006D66CD">
      <w:pPr>
        <w:pStyle w:val="stbJava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leadArr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del w:id="66" w:author="Jill Nocton-Smith" w:date="2017-10-18T16:01:00Z">
        <w:r w:rsidDel="004B1789">
          <w:delText>lessThan1</w:delText>
        </w:r>
      </w:del>
      <w:proofErr w:type="gramStart"/>
      <w:ins w:id="67" w:author="Jill Nocton-Smith" w:date="2017-10-18T16:01:00Z">
        <w:r w:rsidR="004B1789">
          <w:t>lessThan3</w:t>
        </w:r>
      </w:ins>
      <w:r>
        <w:t>(</w:t>
      </w:r>
      <w:proofErr w:type="gramEnd"/>
      <w:r>
        <w:t>) == true) {</w:t>
      </w:r>
      <w:r w:rsidR="00CC4F0F" w:rsidRPr="006D66CD">
        <w:rPr>
          <w:color w:val="FF0000"/>
        </w:rPr>
        <w:sym w:font="Wingdings" w:char="F0FC"/>
      </w:r>
      <w:r w:rsidR="00CC4F0F" w:rsidRPr="006D66CD">
        <w:rPr>
          <w:color w:val="FF0000"/>
        </w:rPr>
        <w:sym w:font="Wingdings" w:char="F0FC"/>
      </w:r>
    </w:p>
    <w:p w14:paraId="2B9BC5A5" w14:textId="77777777" w:rsidR="006D66CD" w:rsidRDefault="006D66CD" w:rsidP="006D66CD">
      <w:pPr>
        <w:pStyle w:val="stbJava"/>
      </w:pPr>
      <w:r>
        <w:t xml:space="preserve">                </w:t>
      </w:r>
      <w:proofErr w:type="gramStart"/>
      <w:r>
        <w:t>delete(</w:t>
      </w:r>
      <w:proofErr w:type="spellStart"/>
      <w:proofErr w:type="gramEnd"/>
      <w:r>
        <w:t>i</w:t>
      </w:r>
      <w:proofErr w:type="spellEnd"/>
      <w:r>
        <w:t>);</w:t>
      </w:r>
      <w:r w:rsidR="00CC4F0F" w:rsidRPr="00CC4F0F">
        <w:rPr>
          <w:color w:val="FF0000"/>
        </w:rPr>
        <w:t xml:space="preserve"> </w:t>
      </w:r>
      <w:r w:rsidR="00CC4F0F" w:rsidRPr="006D66CD">
        <w:rPr>
          <w:color w:val="FF0000"/>
        </w:rPr>
        <w:sym w:font="Wingdings" w:char="F0FC"/>
      </w:r>
    </w:p>
    <w:p w14:paraId="11FA26E2" w14:textId="77777777" w:rsidR="006D66CD" w:rsidRDefault="006D66CD" w:rsidP="006D66CD">
      <w:pPr>
        <w:pStyle w:val="stbJava"/>
      </w:pPr>
      <w:r>
        <w:t xml:space="preserve">            } else {</w:t>
      </w:r>
    </w:p>
    <w:p w14:paraId="44B25AB5" w14:textId="77777777" w:rsidR="006D66CD" w:rsidRDefault="006D66CD" w:rsidP="006D66CD">
      <w:pPr>
        <w:pStyle w:val="stbJava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  <w:r w:rsidR="00CC4F0F" w:rsidRPr="006D66CD">
        <w:rPr>
          <w:color w:val="FF0000"/>
        </w:rPr>
        <w:sym w:font="Wingdings" w:char="F0FC"/>
      </w:r>
    </w:p>
    <w:p w14:paraId="094EAAD9" w14:textId="77777777" w:rsidR="006D66CD" w:rsidRDefault="006D66CD" w:rsidP="006D66CD">
      <w:pPr>
        <w:pStyle w:val="stbJava"/>
      </w:pPr>
      <w:r>
        <w:t xml:space="preserve">            }</w:t>
      </w:r>
    </w:p>
    <w:p w14:paraId="29FCF92F" w14:textId="77777777" w:rsidR="006D66CD" w:rsidRDefault="006D66CD" w:rsidP="006D66CD">
      <w:pPr>
        <w:pStyle w:val="stbJava"/>
      </w:pPr>
      <w:r>
        <w:t xml:space="preserve">        }</w:t>
      </w:r>
    </w:p>
    <w:p w14:paraId="68F05C4F" w14:textId="77777777" w:rsidR="006D66CD" w:rsidRDefault="006D66CD" w:rsidP="006D66CD">
      <w:pPr>
        <w:pStyle w:val="stbJava"/>
      </w:pPr>
      <w:r>
        <w:t xml:space="preserve">    }</w:t>
      </w:r>
    </w:p>
    <w:p w14:paraId="6812338A" w14:textId="77777777" w:rsidR="006D66CD" w:rsidRDefault="006D66CD" w:rsidP="006D66CD">
      <w:pPr>
        <w:pStyle w:val="stbJava"/>
      </w:pPr>
    </w:p>
    <w:p w14:paraId="1D50241B" w14:textId="77777777" w:rsidR="006D66CD" w:rsidRDefault="006D66CD" w:rsidP="006D66CD">
      <w:pPr>
        <w:pStyle w:val="stbJava"/>
      </w:pPr>
      <w:r>
        <w:t>}</w:t>
      </w:r>
    </w:p>
    <w:p w14:paraId="2685D3A9" w14:textId="77777777" w:rsidR="008E0CDE" w:rsidRDefault="002F4A60" w:rsidP="006D66CD">
      <w:pPr>
        <w:spacing w:before="480"/>
        <w:jc w:val="both"/>
        <w:rPr>
          <w:rFonts w:eastAsia="Arial" w:cs="Arial"/>
          <w:b/>
          <w:smallCaps/>
          <w:szCs w:val="24"/>
        </w:rPr>
      </w:pPr>
      <w:r>
        <w:rPr>
          <w:rFonts w:eastAsia="Arial" w:cs="Arial"/>
          <w:b/>
          <w:smallCaps/>
          <w:szCs w:val="24"/>
        </w:rPr>
        <w:t>QUESTION 4</w:t>
      </w:r>
      <w:r w:rsidR="001D192A">
        <w:rPr>
          <w:rFonts w:eastAsia="Arial" w:cs="Arial"/>
          <w:b/>
          <w:smallCaps/>
          <w:szCs w:val="24"/>
        </w:rPr>
        <w:tab/>
        <w:t>6</w:t>
      </w:r>
      <w:r w:rsidR="000C5042">
        <w:rPr>
          <w:rFonts w:eastAsia="Arial" w:cs="Arial"/>
          <w:b/>
          <w:smallCaps/>
          <w:szCs w:val="24"/>
        </w:rPr>
        <w:t xml:space="preserve"> MARKS</w:t>
      </w:r>
    </w:p>
    <w:p w14:paraId="7715C88B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//4.1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1</w:t>
      </w:r>
      <w:r w:rsidRPr="006D66CD">
        <w:rPr>
          <w:b/>
          <w:color w:val="FF0000"/>
        </w:rPr>
        <w:t xml:space="preserve"> mark]</w:t>
      </w:r>
    </w:p>
    <w:p w14:paraId="19BB67A5" w14:textId="77777777" w:rsidR="00CC4F0F" w:rsidRDefault="00CC4F0F" w:rsidP="00CC4F0F">
      <w:pPr>
        <w:pStyle w:val="stbJava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LeaderUI</w:t>
      </w:r>
      <w:proofErr w:type="spellEnd"/>
      <w:r>
        <w:t xml:space="preserve"> {</w:t>
      </w:r>
      <w:r w:rsidRPr="006D66CD">
        <w:rPr>
          <w:color w:val="FF0000"/>
        </w:rPr>
        <w:sym w:font="Wingdings" w:char="F0FC"/>
      </w:r>
    </w:p>
    <w:p w14:paraId="4583F531" w14:textId="77777777" w:rsidR="00CC4F0F" w:rsidRDefault="00CC4F0F" w:rsidP="00CC4F0F">
      <w:pPr>
        <w:pStyle w:val="stbJava"/>
      </w:pPr>
    </w:p>
    <w:p w14:paraId="726220E1" w14:textId="77777777" w:rsidR="00CC4F0F" w:rsidRDefault="00CC4F0F" w:rsidP="00CC4F0F">
      <w:pPr>
        <w:pStyle w:val="stbJava"/>
      </w:pPr>
      <w:r>
        <w:t xml:space="preserve">    /**</w:t>
      </w:r>
    </w:p>
    <w:p w14:paraId="39944DE7" w14:textId="77777777" w:rsidR="00CC4F0F" w:rsidRDefault="00CC4F0F" w:rsidP="00CC4F0F">
      <w:pPr>
        <w:pStyle w:val="stbJava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097D5BA2" w14:textId="77777777" w:rsidR="00CC4F0F" w:rsidRDefault="00CC4F0F" w:rsidP="00CC4F0F">
      <w:pPr>
        <w:pStyle w:val="stbJava"/>
      </w:pPr>
      <w:r>
        <w:t xml:space="preserve">     */</w:t>
      </w:r>
    </w:p>
    <w:p w14:paraId="2930F89F" w14:textId="77777777" w:rsidR="00CC4F0F" w:rsidRDefault="00CC4F0F" w:rsidP="00CC4F0F">
      <w:pPr>
        <w:pStyle w:val="stbJava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56BEAA07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//4.2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1</w:t>
      </w:r>
      <w:r w:rsidRPr="006D66CD">
        <w:rPr>
          <w:b/>
          <w:color w:val="FF0000"/>
        </w:rPr>
        <w:t xml:space="preserve"> mark]</w:t>
      </w:r>
    </w:p>
    <w:p w14:paraId="6B8DA635" w14:textId="77777777" w:rsidR="00CC4F0F" w:rsidRDefault="00CC4F0F" w:rsidP="00CC4F0F">
      <w:pPr>
        <w:pStyle w:val="stbJava"/>
      </w:pPr>
      <w:r>
        <w:t xml:space="preserve">       </w:t>
      </w:r>
      <w:proofErr w:type="spellStart"/>
      <w:r>
        <w:t>LeaderArray</w:t>
      </w:r>
      <w:proofErr w:type="spellEnd"/>
      <w:r>
        <w:t xml:space="preserve"> la = new </w:t>
      </w:r>
      <w:proofErr w:type="spellStart"/>
      <w:proofErr w:type="gramStart"/>
      <w:r>
        <w:t>LeaderArray</w:t>
      </w:r>
      <w:proofErr w:type="spellEnd"/>
      <w:r>
        <w:t>(</w:t>
      </w:r>
      <w:proofErr w:type="gramEnd"/>
      <w:r>
        <w:t>);</w:t>
      </w:r>
      <w:r w:rsidRPr="006D66CD">
        <w:rPr>
          <w:color w:val="FF0000"/>
        </w:rPr>
        <w:sym w:font="Wingdings" w:char="F0FC"/>
      </w:r>
    </w:p>
    <w:p w14:paraId="342E2D06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//4.3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1</w:t>
      </w:r>
      <w:r w:rsidRPr="006D66CD">
        <w:rPr>
          <w:b/>
          <w:color w:val="FF0000"/>
        </w:rPr>
        <w:t xml:space="preserve"> mark]</w:t>
      </w:r>
    </w:p>
    <w:p w14:paraId="6A821D10" w14:textId="77777777" w:rsidR="00CC4F0F" w:rsidRDefault="00CC4F0F" w:rsidP="00CC4F0F">
      <w:pPr>
        <w:pStyle w:val="stbJav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la);</w:t>
      </w:r>
      <w:r w:rsidRPr="00CC4F0F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1CA1DF82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//4.4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1</w:t>
      </w:r>
      <w:r w:rsidRPr="006D66CD">
        <w:rPr>
          <w:b/>
          <w:color w:val="FF0000"/>
        </w:rPr>
        <w:t xml:space="preserve"> mark]</w:t>
      </w:r>
    </w:p>
    <w:p w14:paraId="090838E6" w14:textId="77777777" w:rsidR="00CC4F0F" w:rsidRDefault="00CC4F0F" w:rsidP="00CC4F0F">
      <w:pPr>
        <w:pStyle w:val="stbJava"/>
      </w:pPr>
      <w:r>
        <w:t xml:space="preserve">        </w:t>
      </w:r>
      <w:proofErr w:type="spellStart"/>
      <w:proofErr w:type="gramStart"/>
      <w:r>
        <w:t>la.sort</w:t>
      </w:r>
      <w:proofErr w:type="spellEnd"/>
      <w:r>
        <w:t>(</w:t>
      </w:r>
      <w:proofErr w:type="gramEnd"/>
      <w:r>
        <w:t>);</w:t>
      </w:r>
    </w:p>
    <w:p w14:paraId="1B7B8BA6" w14:textId="77777777" w:rsidR="00CC4F0F" w:rsidRDefault="00CC4F0F" w:rsidP="00CC4F0F">
      <w:pPr>
        <w:pStyle w:val="stbJav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Sort\n" + la);</w:t>
      </w:r>
      <w:r w:rsidRPr="00CC4F0F">
        <w:rPr>
          <w:color w:val="FF0000"/>
        </w:rPr>
        <w:t xml:space="preserve"> </w:t>
      </w:r>
      <w:r w:rsidRPr="006D66CD">
        <w:rPr>
          <w:color w:val="FF0000"/>
        </w:rPr>
        <w:sym w:font="Wingdings" w:char="F0FC"/>
      </w:r>
    </w:p>
    <w:p w14:paraId="6DA92CB4" w14:textId="77777777" w:rsidR="00CC4F0F" w:rsidRDefault="00CC4F0F" w:rsidP="00CC4F0F">
      <w:pPr>
        <w:pStyle w:val="stbJava"/>
      </w:pPr>
      <w:r>
        <w:t xml:space="preserve">        </w:t>
      </w:r>
    </w:p>
    <w:p w14:paraId="0E24E796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//4.5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1</w:t>
      </w:r>
      <w:r w:rsidRPr="006D66CD">
        <w:rPr>
          <w:b/>
          <w:color w:val="FF0000"/>
        </w:rPr>
        <w:t xml:space="preserve"> mark]</w:t>
      </w:r>
    </w:p>
    <w:p w14:paraId="38D51213" w14:textId="77777777" w:rsidR="00CC4F0F" w:rsidRDefault="00CC4F0F" w:rsidP="00CC4F0F">
      <w:pPr>
        <w:pStyle w:val="stbJava"/>
      </w:pPr>
      <w:r>
        <w:t xml:space="preserve">        </w:t>
      </w:r>
      <w:proofErr w:type="spellStart"/>
      <w:proofErr w:type="gramStart"/>
      <w:r>
        <w:t>la.vowels</w:t>
      </w:r>
      <w:proofErr w:type="spellEnd"/>
      <w:r>
        <w:t>(</w:t>
      </w:r>
      <w:proofErr w:type="gramEnd"/>
      <w:r>
        <w:t>);</w:t>
      </w:r>
      <w:r w:rsidRPr="006D66CD">
        <w:rPr>
          <w:color w:val="FF0000"/>
        </w:rPr>
        <w:sym w:font="Wingdings" w:char="F0FC"/>
      </w:r>
    </w:p>
    <w:p w14:paraId="61233FA9" w14:textId="77777777" w:rsidR="00CC4F0F" w:rsidRDefault="00CC4F0F" w:rsidP="00CC4F0F">
      <w:pPr>
        <w:pStyle w:val="stbJav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"After Vowels\n" + la);</w:t>
      </w:r>
    </w:p>
    <w:p w14:paraId="204E31A7" w14:textId="77777777" w:rsidR="00CC4F0F" w:rsidRDefault="00CC4F0F" w:rsidP="00CC4F0F">
      <w:pPr>
        <w:pStyle w:val="stbJava"/>
        <w:rPr>
          <w:b/>
          <w:color w:val="FF0000"/>
        </w:rPr>
      </w:pPr>
    </w:p>
    <w:p w14:paraId="72D3A5C9" w14:textId="77777777" w:rsidR="00CC4F0F" w:rsidRPr="006D66CD" w:rsidRDefault="00CC4F0F" w:rsidP="00CC4F0F">
      <w:pPr>
        <w:pStyle w:val="stbJava"/>
        <w:rPr>
          <w:b/>
          <w:color w:val="FF0000"/>
        </w:rPr>
      </w:pPr>
      <w:r>
        <w:rPr>
          <w:b/>
          <w:color w:val="FF0000"/>
        </w:rPr>
        <w:t>//4.6</w:t>
      </w:r>
      <w:r w:rsidRPr="006D66CD">
        <w:rPr>
          <w:b/>
          <w:color w:val="FF0000"/>
        </w:rPr>
        <w:t xml:space="preserve"> [</w:t>
      </w:r>
      <w:r>
        <w:rPr>
          <w:b/>
          <w:color w:val="FF0000"/>
        </w:rPr>
        <w:t>1</w:t>
      </w:r>
      <w:r w:rsidRPr="006D66CD">
        <w:rPr>
          <w:b/>
          <w:color w:val="FF0000"/>
        </w:rPr>
        <w:t xml:space="preserve"> mark]</w:t>
      </w:r>
    </w:p>
    <w:p w14:paraId="3C8C1338" w14:textId="77777777" w:rsidR="00CC4F0F" w:rsidRDefault="00CC4F0F" w:rsidP="00CC4F0F">
      <w:pPr>
        <w:pStyle w:val="stbJava"/>
      </w:pPr>
      <w:r>
        <w:t xml:space="preserve">        </w:t>
      </w:r>
      <w:proofErr w:type="spellStart"/>
      <w:proofErr w:type="gramStart"/>
      <w:r>
        <w:t>la.findLowRatings</w:t>
      </w:r>
      <w:proofErr w:type="spellEnd"/>
      <w:r>
        <w:t>(</w:t>
      </w:r>
      <w:proofErr w:type="gramEnd"/>
      <w:r>
        <w:t>);</w:t>
      </w:r>
      <w:r w:rsidRPr="006D66CD">
        <w:rPr>
          <w:color w:val="FF0000"/>
        </w:rPr>
        <w:sym w:font="Wingdings" w:char="F0FC"/>
      </w:r>
    </w:p>
    <w:p w14:paraId="64CA2747" w14:textId="77777777" w:rsidR="00CC4F0F" w:rsidRDefault="00CC4F0F" w:rsidP="00CC4F0F">
      <w:pPr>
        <w:pStyle w:val="stbJava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Low Ratings\n" + la); </w:t>
      </w:r>
    </w:p>
    <w:p w14:paraId="3A51CA20" w14:textId="77777777" w:rsidR="00CC4F0F" w:rsidRDefault="00CC4F0F" w:rsidP="00CC4F0F">
      <w:pPr>
        <w:pStyle w:val="stbJava"/>
      </w:pPr>
      <w:r>
        <w:t xml:space="preserve">    }</w:t>
      </w:r>
    </w:p>
    <w:p w14:paraId="6EC406B6" w14:textId="77777777" w:rsidR="00CC4F0F" w:rsidRDefault="00CC4F0F" w:rsidP="00CC4F0F">
      <w:pPr>
        <w:pStyle w:val="stbJava"/>
      </w:pPr>
      <w:r>
        <w:t xml:space="preserve">    </w:t>
      </w:r>
    </w:p>
    <w:p w14:paraId="71427331" w14:textId="77777777" w:rsidR="002F4A60" w:rsidRDefault="00CC4F0F" w:rsidP="00CC4F0F">
      <w:pPr>
        <w:pStyle w:val="stbJava"/>
      </w:pPr>
      <w:r>
        <w:t>}</w:t>
      </w:r>
    </w:p>
    <w:p w14:paraId="1D4A2167" w14:textId="77777777" w:rsidR="008E0CDE" w:rsidRDefault="008E0CDE"/>
    <w:sectPr w:rsidR="008E0CDE" w:rsidSect="00CB4FD8">
      <w:footerReference w:type="default" r:id="rId11"/>
      <w:pgSz w:w="11906" w:h="16838"/>
      <w:pgMar w:top="851" w:right="851" w:bottom="851" w:left="851" w:header="0" w:footer="39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04D08A" w14:textId="77777777" w:rsidR="00107B88" w:rsidRDefault="00107B88">
      <w:r>
        <w:separator/>
      </w:r>
    </w:p>
  </w:endnote>
  <w:endnote w:type="continuationSeparator" w:id="0">
    <w:p w14:paraId="4EC113B3" w14:textId="77777777" w:rsidR="00107B88" w:rsidRDefault="00107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74D80B" w14:textId="368C6DD0" w:rsidR="008E0CDE" w:rsidRDefault="00C831A7" w:rsidP="00C831A7">
    <w:pPr>
      <w:pStyle w:val="Footer"/>
    </w:pPr>
    <w:r>
      <w:t>Grade 11</w:t>
    </w:r>
    <w:r w:rsidR="002B3004">
      <w:tab/>
    </w:r>
    <w:r w:rsidR="002B3004">
      <w:fldChar w:fldCharType="begin"/>
    </w:r>
    <w:r w:rsidR="002B3004">
      <w:instrText>PAGE</w:instrText>
    </w:r>
    <w:r w:rsidR="002B3004">
      <w:fldChar w:fldCharType="separate"/>
    </w:r>
    <w:r w:rsidR="00C43E68">
      <w:rPr>
        <w:noProof/>
      </w:rPr>
      <w:t>4</w:t>
    </w:r>
    <w:r w:rsidR="002B3004">
      <w:fldChar w:fldCharType="end"/>
    </w:r>
    <w:r>
      <w:tab/>
    </w:r>
    <w:r w:rsidRPr="00C831A7">
      <w:t>Informati</w:t>
    </w:r>
    <w:r>
      <w:t>o</w:t>
    </w:r>
    <w:r w:rsidR="002B3004" w:rsidRPr="00C831A7">
      <w:t>n</w:t>
    </w:r>
    <w:r w:rsidR="002B3004">
      <w:t xml:space="preserve"> Techno</w:t>
    </w:r>
    <w:r w:rsidR="00A47A1F">
      <w:t>l</w:t>
    </w:r>
    <w:r w:rsidR="000C5042">
      <w:t>ogy</w:t>
    </w:r>
    <w:r>
      <w:t xml:space="preserve"> Practical Exam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0DA9D" w14:textId="77777777" w:rsidR="00107B88" w:rsidRDefault="00107B88">
      <w:r>
        <w:separator/>
      </w:r>
    </w:p>
  </w:footnote>
  <w:footnote w:type="continuationSeparator" w:id="0">
    <w:p w14:paraId="551F90DA" w14:textId="77777777" w:rsidR="00107B88" w:rsidRDefault="00107B8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ll Nocton-Smith">
    <w15:presenceInfo w15:providerId="Windows Live" w15:userId="26d3e77ecfd59af7"/>
  </w15:person>
  <w15:person w15:author="Jill Nocton Smith">
    <w15:presenceInfo w15:providerId="AD" w15:userId="S-1-5-21-1572624169-275605268-317593308-222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DE"/>
    <w:rsid w:val="00031EC7"/>
    <w:rsid w:val="00084004"/>
    <w:rsid w:val="000C5042"/>
    <w:rsid w:val="001017C6"/>
    <w:rsid w:val="00107B88"/>
    <w:rsid w:val="00130865"/>
    <w:rsid w:val="00152F1C"/>
    <w:rsid w:val="001C6C3B"/>
    <w:rsid w:val="001D0888"/>
    <w:rsid w:val="001D192A"/>
    <w:rsid w:val="002B3004"/>
    <w:rsid w:val="002E5ECA"/>
    <w:rsid w:val="002F4A60"/>
    <w:rsid w:val="00330AA2"/>
    <w:rsid w:val="00386BEA"/>
    <w:rsid w:val="00433C60"/>
    <w:rsid w:val="00453636"/>
    <w:rsid w:val="004838B3"/>
    <w:rsid w:val="004B1345"/>
    <w:rsid w:val="004B1789"/>
    <w:rsid w:val="004C4D89"/>
    <w:rsid w:val="0051155F"/>
    <w:rsid w:val="00524981"/>
    <w:rsid w:val="00524E82"/>
    <w:rsid w:val="00574C57"/>
    <w:rsid w:val="0061464F"/>
    <w:rsid w:val="006D66CD"/>
    <w:rsid w:val="007333FA"/>
    <w:rsid w:val="007B0406"/>
    <w:rsid w:val="007E56C4"/>
    <w:rsid w:val="00842F4B"/>
    <w:rsid w:val="008C54EC"/>
    <w:rsid w:val="008E0CDE"/>
    <w:rsid w:val="00925EBF"/>
    <w:rsid w:val="009629AB"/>
    <w:rsid w:val="009E4A10"/>
    <w:rsid w:val="009F4FFD"/>
    <w:rsid w:val="00A47A1F"/>
    <w:rsid w:val="00AA5988"/>
    <w:rsid w:val="00B21EB5"/>
    <w:rsid w:val="00B464A3"/>
    <w:rsid w:val="00B75B12"/>
    <w:rsid w:val="00BF1EB6"/>
    <w:rsid w:val="00C43E68"/>
    <w:rsid w:val="00C831A7"/>
    <w:rsid w:val="00CB4FD8"/>
    <w:rsid w:val="00CC4F0F"/>
    <w:rsid w:val="00CC71FB"/>
    <w:rsid w:val="00D35910"/>
    <w:rsid w:val="00E0219D"/>
    <w:rsid w:val="00E033F9"/>
    <w:rsid w:val="00E322F2"/>
    <w:rsid w:val="00E52028"/>
    <w:rsid w:val="00E93C54"/>
    <w:rsid w:val="00E97BE6"/>
    <w:rsid w:val="00F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B937"/>
  <w15:docId w15:val="{E993B9D8-3D8C-441A-A48A-8E04F0C7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bAns"/>
    <w:rsid w:val="000C5042"/>
    <w:pPr>
      <w:tabs>
        <w:tab w:val="right" w:pos="10206"/>
      </w:tabs>
      <w:spacing w:before="120" w:after="120" w:line="240" w:lineRule="auto"/>
      <w:ind w:left="567" w:hanging="567"/>
    </w:pPr>
    <w:rPr>
      <w:rFonts w:ascii="Arial" w:hAnsi="Arial"/>
      <w:color w:val="auto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Cambria" w:eastAsia="Cambria" w:hAnsi="Cambria" w:cs="Cambria"/>
      <w:b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after="200" w:line="276" w:lineRule="auto"/>
    </w:pPr>
    <w:rPr>
      <w:rFonts w:ascii="Cambria" w:eastAsia="Cambria" w:hAnsi="Cambria" w:cs="Cambria"/>
      <w:i/>
      <w:color w:val="4F81BD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31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1A7"/>
  </w:style>
  <w:style w:type="paragraph" w:styleId="Footer">
    <w:name w:val="footer"/>
    <w:basedOn w:val="Normal"/>
    <w:link w:val="FooterChar"/>
    <w:uiPriority w:val="99"/>
    <w:unhideWhenUsed/>
    <w:rsid w:val="000C5042"/>
    <w:pPr>
      <w:pBdr>
        <w:top w:val="single" w:sz="8" w:space="1" w:color="auto"/>
      </w:pBdr>
      <w:tabs>
        <w:tab w:val="center" w:pos="5103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C5042"/>
    <w:rPr>
      <w:rFonts w:ascii="Arial" w:hAnsi="Arial"/>
      <w:color w:val="auto"/>
      <w:sz w:val="20"/>
    </w:rPr>
  </w:style>
  <w:style w:type="paragraph" w:customStyle="1" w:styleId="stbNormal">
    <w:name w:val="stbNormal"/>
    <w:basedOn w:val="Normal"/>
    <w:qFormat/>
    <w:rsid w:val="00925EBF"/>
    <w:pPr>
      <w:ind w:right="567"/>
    </w:pPr>
    <w:rPr>
      <w:rFonts w:eastAsia="Arial" w:cs="Arial"/>
      <w:szCs w:val="24"/>
    </w:rPr>
  </w:style>
  <w:style w:type="paragraph" w:customStyle="1" w:styleId="stbAnsw">
    <w:name w:val="stbAnsw"/>
    <w:basedOn w:val="stbNormal"/>
    <w:qFormat/>
    <w:rsid w:val="00925EBF"/>
    <w:pPr>
      <w:spacing w:before="0" w:after="0"/>
    </w:pPr>
    <w:rPr>
      <w:color w:val="FF0000"/>
    </w:rPr>
  </w:style>
  <w:style w:type="character" w:styleId="Hyperlink">
    <w:name w:val="Hyperlink"/>
    <w:basedOn w:val="DefaultParagraphFont"/>
    <w:uiPriority w:val="99"/>
    <w:unhideWhenUsed/>
    <w:rsid w:val="00330AA2"/>
    <w:rPr>
      <w:color w:val="0563C1" w:themeColor="hyperlink"/>
      <w:u w:val="single"/>
    </w:rPr>
  </w:style>
  <w:style w:type="paragraph" w:customStyle="1" w:styleId="stbNorm">
    <w:name w:val="stbNorm"/>
    <w:basedOn w:val="Normal"/>
    <w:rsid w:val="000C5042"/>
    <w:pPr>
      <w:ind w:left="0" w:firstLine="0"/>
    </w:pPr>
    <w:rPr>
      <w:rFonts w:eastAsia="Arial" w:cs="Arial"/>
      <w:szCs w:val="24"/>
    </w:rPr>
  </w:style>
  <w:style w:type="paragraph" w:customStyle="1" w:styleId="stbJava">
    <w:name w:val="stbJava"/>
    <w:basedOn w:val="Normal"/>
    <w:rsid w:val="000C5042"/>
    <w:pPr>
      <w:spacing w:before="0" w:after="0"/>
      <w:ind w:left="709" w:right="318" w:hanging="709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Delia Kench</dc:creator>
  <cp:lastModifiedBy>Jill Nocton Smith</cp:lastModifiedBy>
  <cp:revision>3</cp:revision>
  <dcterms:created xsi:type="dcterms:W3CDTF">2017-10-18T14:04:00Z</dcterms:created>
  <dcterms:modified xsi:type="dcterms:W3CDTF">2017-10-19T13:16:00Z</dcterms:modified>
</cp:coreProperties>
</file>