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73E" w:rsidRDefault="0035337F" w:rsidP="0035337F">
      <w:pPr>
        <w:pStyle w:val="stbTitle1"/>
      </w:pPr>
      <w:r>
        <w:t>ST BENEDICT’S COLLEGE</w:t>
      </w:r>
    </w:p>
    <w:p w:rsidR="0089653B" w:rsidRDefault="00113374" w:rsidP="0089653B">
      <w:pPr>
        <w:pStyle w:val="BalloonText"/>
        <w:jc w:val="center"/>
      </w:pPr>
      <w:r>
        <w:rPr>
          <w:noProof/>
          <w:lang w:eastAsia="en-ZA"/>
        </w:rPr>
        <w:drawing>
          <wp:inline distT="0" distB="0" distL="0" distR="0" wp14:anchorId="1F621E82" wp14:editId="12393380">
            <wp:extent cx="1371600" cy="173184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 Benedict's Schoo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16" cy="173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A5" w:rsidRDefault="00A863A5" w:rsidP="0089653B">
      <w:pPr>
        <w:pStyle w:val="BalloonText"/>
        <w:jc w:val="center"/>
      </w:pPr>
    </w:p>
    <w:p w:rsidR="00572601" w:rsidRDefault="00572601" w:rsidP="0089653B">
      <w:pPr>
        <w:pStyle w:val="BalloonText"/>
        <w:jc w:val="center"/>
      </w:pPr>
    </w:p>
    <w:p w:rsidR="00A863A5" w:rsidRDefault="00A863A5" w:rsidP="0089653B">
      <w:pPr>
        <w:pStyle w:val="BalloonText"/>
        <w:jc w:val="center"/>
      </w:pPr>
    </w:p>
    <w:p w:rsidR="00A863A5" w:rsidRDefault="00A863A5" w:rsidP="0089653B">
      <w:pPr>
        <w:pStyle w:val="BalloonText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6"/>
        <w:gridCol w:w="3261"/>
        <w:gridCol w:w="1842"/>
        <w:gridCol w:w="3508"/>
      </w:tblGrid>
      <w:tr w:rsidR="0089653B" w:rsidTr="008E2DA5">
        <w:tc>
          <w:tcPr>
            <w:tcW w:w="1826" w:type="dxa"/>
            <w:tcBorders>
              <w:right w:val="single" w:sz="4" w:space="0" w:color="auto"/>
            </w:tcBorders>
          </w:tcPr>
          <w:p w:rsidR="0089653B" w:rsidRPr="00C35E7A" w:rsidRDefault="0089653B" w:rsidP="00C35E7A">
            <w:pPr>
              <w:pStyle w:val="BalloonText"/>
              <w:rPr>
                <w:rFonts w:ascii="Calibri" w:hAnsi="Calibri" w:cs="Calibri"/>
                <w:b/>
                <w:sz w:val="28"/>
                <w:szCs w:val="28"/>
              </w:rPr>
            </w:pPr>
            <w:r w:rsidRPr="00C35E7A">
              <w:rPr>
                <w:rFonts w:ascii="Calibri" w:hAnsi="Calibri" w:cs="Calibri"/>
                <w:b/>
                <w:sz w:val="28"/>
                <w:szCs w:val="28"/>
              </w:rPr>
              <w:t>SUBJECT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01" w:rsidRPr="00572601" w:rsidRDefault="00753566" w:rsidP="00572601">
            <w:pPr>
              <w:pStyle w:val="stbSubjFrontPage"/>
            </w:pPr>
            <w:r>
              <w:t>Information Technology</w:t>
            </w:r>
            <w:r w:rsidR="00DA68C1">
              <w:t xml:space="preserve"> 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89653B" w:rsidRPr="00C35E7A" w:rsidRDefault="0089653B" w:rsidP="00C35E7A">
            <w:pPr>
              <w:pStyle w:val="BalloonText"/>
              <w:rPr>
                <w:rFonts w:ascii="Calibri" w:hAnsi="Calibri" w:cs="Calibri"/>
                <w:b/>
                <w:sz w:val="28"/>
              </w:rPr>
            </w:pPr>
            <w:r w:rsidRPr="00C35E7A">
              <w:rPr>
                <w:rFonts w:ascii="Calibri" w:hAnsi="Calibri" w:cs="Calibri"/>
                <w:b/>
                <w:sz w:val="28"/>
              </w:rPr>
              <w:t>DATE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53B" w:rsidRPr="00C35E7A" w:rsidRDefault="00C35DB1" w:rsidP="00123179">
            <w:pPr>
              <w:pStyle w:val="stbFrontInfo"/>
            </w:pPr>
            <w:r>
              <w:t>Nov</w:t>
            </w:r>
            <w:r w:rsidR="006C3E3B">
              <w:t xml:space="preserve"> 2016</w:t>
            </w:r>
          </w:p>
        </w:tc>
      </w:tr>
      <w:tr w:rsidR="0089653B" w:rsidTr="008E2DA5">
        <w:tc>
          <w:tcPr>
            <w:tcW w:w="1826" w:type="dxa"/>
            <w:tcBorders>
              <w:right w:val="single" w:sz="4" w:space="0" w:color="auto"/>
            </w:tcBorders>
          </w:tcPr>
          <w:p w:rsidR="0089653B" w:rsidRPr="00C35E7A" w:rsidRDefault="0089653B" w:rsidP="00C35E7A">
            <w:pPr>
              <w:pStyle w:val="BalloonText"/>
              <w:rPr>
                <w:rFonts w:ascii="Calibri" w:hAnsi="Calibri" w:cs="Calibri"/>
                <w:b/>
                <w:sz w:val="28"/>
              </w:rPr>
            </w:pPr>
            <w:r w:rsidRPr="00C35E7A">
              <w:rPr>
                <w:rFonts w:ascii="Calibri" w:hAnsi="Calibri" w:cs="Calibri"/>
                <w:b/>
                <w:sz w:val="28"/>
              </w:rPr>
              <w:t>GRADE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601" w:rsidRPr="00A863A5" w:rsidRDefault="001667C6" w:rsidP="008E2DA5">
            <w:pPr>
              <w:pStyle w:val="stbGradeFrontpage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89653B" w:rsidRPr="00C35E7A" w:rsidRDefault="0089653B" w:rsidP="00C35E7A">
            <w:pPr>
              <w:pStyle w:val="BalloonText"/>
              <w:rPr>
                <w:rFonts w:ascii="Calibri" w:hAnsi="Calibri" w:cs="Calibri"/>
                <w:b/>
                <w:sz w:val="28"/>
              </w:rPr>
            </w:pPr>
            <w:r w:rsidRPr="00C35E7A">
              <w:rPr>
                <w:rFonts w:ascii="Calibri" w:hAnsi="Calibri" w:cs="Calibri"/>
                <w:b/>
                <w:sz w:val="28"/>
              </w:rPr>
              <w:t>MARKS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53B" w:rsidRPr="00C35E7A" w:rsidRDefault="00C35DB1" w:rsidP="00572601">
            <w:pPr>
              <w:pStyle w:val="stbFrontInfo"/>
            </w:pPr>
            <w:r>
              <w:t>15</w:t>
            </w:r>
            <w:r w:rsidR="004856B8">
              <w:t>0</w:t>
            </w:r>
          </w:p>
        </w:tc>
      </w:tr>
      <w:tr w:rsidR="0089653B" w:rsidTr="008E2DA5">
        <w:tc>
          <w:tcPr>
            <w:tcW w:w="1826" w:type="dxa"/>
            <w:tcBorders>
              <w:right w:val="single" w:sz="4" w:space="0" w:color="auto"/>
            </w:tcBorders>
          </w:tcPr>
          <w:p w:rsidR="0089653B" w:rsidRPr="00C35E7A" w:rsidRDefault="0089653B" w:rsidP="00C35E7A">
            <w:pPr>
              <w:pStyle w:val="BalloonText"/>
              <w:rPr>
                <w:rFonts w:ascii="Calibri" w:hAnsi="Calibri" w:cs="Calibri"/>
                <w:b/>
                <w:sz w:val="28"/>
              </w:rPr>
            </w:pPr>
            <w:r w:rsidRPr="00C35E7A">
              <w:rPr>
                <w:rFonts w:ascii="Calibri" w:hAnsi="Calibri" w:cs="Calibri"/>
                <w:b/>
                <w:sz w:val="28"/>
              </w:rPr>
              <w:t>EXAMINER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53B" w:rsidRPr="00C35E7A" w:rsidRDefault="00C35DB1" w:rsidP="00AC78DD">
            <w:pPr>
              <w:pStyle w:val="stbFrontInfo"/>
            </w:pPr>
            <w:r>
              <w:rPr>
                <w:szCs w:val="28"/>
              </w:rPr>
              <w:t xml:space="preserve">J. </w:t>
            </w:r>
            <w:proofErr w:type="spellStart"/>
            <w:r>
              <w:rPr>
                <w:szCs w:val="28"/>
              </w:rPr>
              <w:t>Nocton</w:t>
            </w:r>
            <w:proofErr w:type="spellEnd"/>
            <w:r>
              <w:rPr>
                <w:szCs w:val="28"/>
              </w:rPr>
              <w:t>-Smith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89653B" w:rsidRPr="00C35E7A" w:rsidRDefault="0089653B" w:rsidP="00C35E7A">
            <w:pPr>
              <w:pStyle w:val="BalloonText"/>
              <w:rPr>
                <w:rFonts w:ascii="Calibri" w:hAnsi="Calibri" w:cs="Calibri"/>
                <w:b/>
                <w:sz w:val="28"/>
              </w:rPr>
            </w:pPr>
            <w:r w:rsidRPr="00C35E7A">
              <w:rPr>
                <w:rFonts w:ascii="Calibri" w:hAnsi="Calibri" w:cs="Calibri"/>
                <w:b/>
                <w:sz w:val="28"/>
              </w:rPr>
              <w:t>MODERATOR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53B" w:rsidRPr="00C35E7A" w:rsidRDefault="00C35DB1" w:rsidP="00572601">
            <w:pPr>
              <w:pStyle w:val="stbFrontInfo"/>
            </w:pPr>
            <w:r>
              <w:t xml:space="preserve">L. </w:t>
            </w:r>
            <w:proofErr w:type="spellStart"/>
            <w:r>
              <w:t>Bothma</w:t>
            </w:r>
            <w:proofErr w:type="spellEnd"/>
            <w:r>
              <w:t>, K. Aitken, D. Kench</w:t>
            </w:r>
          </w:p>
        </w:tc>
      </w:tr>
      <w:tr w:rsidR="0089653B" w:rsidTr="001B43EF">
        <w:tc>
          <w:tcPr>
            <w:tcW w:w="1809" w:type="dxa"/>
            <w:tcBorders>
              <w:right w:val="single" w:sz="4" w:space="0" w:color="auto"/>
            </w:tcBorders>
          </w:tcPr>
          <w:p w:rsidR="0089653B" w:rsidRPr="00C35E7A" w:rsidRDefault="00572601" w:rsidP="00572601">
            <w:pPr>
              <w:pStyle w:val="BalloonText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N</w:t>
            </w:r>
            <w:r w:rsidR="0089653B" w:rsidRPr="00C35E7A">
              <w:rPr>
                <w:rFonts w:ascii="Calibri" w:hAnsi="Calibri" w:cs="Calibri"/>
                <w:b/>
                <w:sz w:val="28"/>
              </w:rPr>
              <w:t>AME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53B" w:rsidRPr="00C35E7A" w:rsidRDefault="000E7CDF" w:rsidP="00C35E7A">
            <w:pPr>
              <w:pStyle w:val="BalloonText"/>
              <w:rPr>
                <w:rFonts w:ascii="Calibri" w:hAnsi="Calibri" w:cs="Calibri"/>
                <w:b/>
                <w:sz w:val="28"/>
              </w:rPr>
            </w:pPr>
            <w:r w:rsidRPr="000E7CDF">
              <w:rPr>
                <w:rFonts w:ascii="Calibri" w:hAnsi="Calibri" w:cs="Calibri"/>
                <w:b/>
                <w:color w:val="FF0000"/>
                <w:sz w:val="28"/>
              </w:rPr>
              <w:t>Memo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89653B" w:rsidRPr="00C35E7A" w:rsidRDefault="001B43EF" w:rsidP="00C35E7A">
            <w:pPr>
              <w:pStyle w:val="BalloonText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DURATION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53B" w:rsidRPr="00C35E7A" w:rsidRDefault="00103E5E" w:rsidP="00103E5E">
            <w:pPr>
              <w:pStyle w:val="stbFrontInfo"/>
            </w:pPr>
            <w:r>
              <w:t>2</w:t>
            </w:r>
            <w:r w:rsidR="00C35DB1">
              <w:t>½</w:t>
            </w:r>
            <w:r>
              <w:t xml:space="preserve"> h</w:t>
            </w:r>
            <w:r w:rsidR="009009B2">
              <w:t>our</w:t>
            </w:r>
            <w:r w:rsidR="004856B8">
              <w:t>s</w:t>
            </w:r>
          </w:p>
        </w:tc>
      </w:tr>
      <w:tr w:rsidR="00A863A5" w:rsidTr="001B43EF">
        <w:tc>
          <w:tcPr>
            <w:tcW w:w="1809" w:type="dxa"/>
            <w:tcBorders>
              <w:right w:val="single" w:sz="4" w:space="0" w:color="auto"/>
            </w:tcBorders>
          </w:tcPr>
          <w:p w:rsidR="00A863A5" w:rsidRPr="00C35E7A" w:rsidRDefault="001B43EF" w:rsidP="00C35E7A">
            <w:pPr>
              <w:pStyle w:val="BalloonText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CLASS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A5" w:rsidRPr="00C35E7A" w:rsidRDefault="00A863A5" w:rsidP="00C35E7A">
            <w:pPr>
              <w:pStyle w:val="BalloonText"/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A863A5" w:rsidRPr="00C35E7A" w:rsidRDefault="00A863A5" w:rsidP="00C35E7A">
            <w:pPr>
              <w:pStyle w:val="BalloonText"/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3508" w:type="dxa"/>
            <w:tcBorders>
              <w:top w:val="single" w:sz="4" w:space="0" w:color="auto"/>
            </w:tcBorders>
          </w:tcPr>
          <w:p w:rsidR="00A863A5" w:rsidRPr="00C35E7A" w:rsidRDefault="00A863A5" w:rsidP="00C35E7A">
            <w:pPr>
              <w:pStyle w:val="BalloonText"/>
              <w:rPr>
                <w:rFonts w:ascii="Calibri" w:hAnsi="Calibri" w:cs="Calibri"/>
                <w:b/>
                <w:sz w:val="28"/>
              </w:rPr>
            </w:pPr>
          </w:p>
        </w:tc>
      </w:tr>
      <w:tr w:rsidR="00572601" w:rsidTr="001B43EF">
        <w:tc>
          <w:tcPr>
            <w:tcW w:w="1809" w:type="dxa"/>
          </w:tcPr>
          <w:p w:rsidR="00572601" w:rsidRPr="00C35E7A" w:rsidRDefault="00572601" w:rsidP="00C35E7A">
            <w:pPr>
              <w:pStyle w:val="BalloonText"/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572601" w:rsidRPr="00C35E7A" w:rsidRDefault="00572601" w:rsidP="00C35E7A">
            <w:pPr>
              <w:pStyle w:val="BalloonText"/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1842" w:type="dxa"/>
          </w:tcPr>
          <w:p w:rsidR="00572601" w:rsidRPr="00C35E7A" w:rsidRDefault="00572601" w:rsidP="00C35E7A">
            <w:pPr>
              <w:pStyle w:val="BalloonText"/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3508" w:type="dxa"/>
          </w:tcPr>
          <w:p w:rsidR="00572601" w:rsidRPr="00C35E7A" w:rsidRDefault="00572601" w:rsidP="00C35E7A">
            <w:pPr>
              <w:pStyle w:val="BalloonText"/>
              <w:rPr>
                <w:rFonts w:ascii="Calibri" w:hAnsi="Calibri" w:cs="Calibri"/>
                <w:b/>
                <w:sz w:val="28"/>
              </w:rPr>
            </w:pPr>
          </w:p>
        </w:tc>
      </w:tr>
    </w:tbl>
    <w:p w:rsidR="008E2DA5" w:rsidRDefault="008E2D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6"/>
        <w:gridCol w:w="1737"/>
        <w:gridCol w:w="1737"/>
        <w:gridCol w:w="1736"/>
        <w:gridCol w:w="1737"/>
        <w:gridCol w:w="1737"/>
      </w:tblGrid>
      <w:tr w:rsidR="00C35E7A" w:rsidTr="00A863A5">
        <w:tc>
          <w:tcPr>
            <w:tcW w:w="10420" w:type="dxa"/>
            <w:gridSpan w:val="6"/>
          </w:tcPr>
          <w:p w:rsidR="00C35E7A" w:rsidRPr="00C35E7A" w:rsidRDefault="00572601" w:rsidP="0089653B">
            <w:pPr>
              <w:pStyle w:val="BalloonText"/>
              <w:jc w:val="center"/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 xml:space="preserve">COGNITIVE </w:t>
            </w:r>
            <w:r w:rsidR="00C35E7A" w:rsidRPr="00C35E7A">
              <w:rPr>
                <w:rFonts w:ascii="Calibri" w:hAnsi="Calibri" w:cs="Calibri"/>
                <w:b/>
                <w:sz w:val="28"/>
              </w:rPr>
              <w:t>LEVELS</w:t>
            </w:r>
          </w:p>
        </w:tc>
      </w:tr>
      <w:tr w:rsidR="008E2DA5" w:rsidTr="008E2DA5">
        <w:tc>
          <w:tcPr>
            <w:tcW w:w="1736" w:type="dxa"/>
            <w:tcBorders>
              <w:right w:val="single" w:sz="4" w:space="0" w:color="auto"/>
            </w:tcBorders>
            <w:vAlign w:val="center"/>
          </w:tcPr>
          <w:p w:rsidR="008E2DA5" w:rsidRPr="00C35E7A" w:rsidRDefault="008E2DA5" w:rsidP="008E2DA5">
            <w:pPr>
              <w:pStyle w:val="stbFrontPage"/>
              <w:jc w:val="center"/>
            </w:pPr>
            <w:r w:rsidRPr="00C35E7A">
              <w:t xml:space="preserve">LOW </w:t>
            </w:r>
            <w:r>
              <w:t>ORDER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DA5" w:rsidRPr="00C35E7A" w:rsidRDefault="00C175C1" w:rsidP="000A6BF0">
            <w:pPr>
              <w:pStyle w:val="stbFrontInfo"/>
              <w:jc w:val="center"/>
            </w:pPr>
            <w:r>
              <w:t>45</w:t>
            </w:r>
            <w:r w:rsidR="008E2DA5">
              <w:t xml:space="preserve"> %</w:t>
            </w:r>
          </w:p>
        </w:tc>
        <w:tc>
          <w:tcPr>
            <w:tcW w:w="1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2DA5" w:rsidRPr="008E2DA5" w:rsidRDefault="008E2DA5" w:rsidP="008E2DA5">
            <w:pPr>
              <w:pStyle w:val="stbFrontInfo"/>
              <w:jc w:val="center"/>
              <w:rPr>
                <w:b/>
              </w:rPr>
            </w:pPr>
            <w:r w:rsidRPr="008E2DA5">
              <w:rPr>
                <w:b/>
              </w:rPr>
              <w:t>MIDDLE ORDER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DA5" w:rsidRPr="00C35E7A" w:rsidRDefault="00C175C1" w:rsidP="002A120B">
            <w:pPr>
              <w:pStyle w:val="stbFrontInfo"/>
              <w:jc w:val="center"/>
            </w:pPr>
            <w:r>
              <w:t>27</w:t>
            </w:r>
            <w:r w:rsidR="007D382A">
              <w:t xml:space="preserve"> </w:t>
            </w:r>
            <w:r w:rsidR="008E2DA5">
              <w:t>%</w:t>
            </w:r>
          </w:p>
        </w:tc>
        <w:tc>
          <w:tcPr>
            <w:tcW w:w="1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2DA5" w:rsidRPr="00C35E7A" w:rsidRDefault="008E2DA5" w:rsidP="008E2DA5">
            <w:pPr>
              <w:pStyle w:val="stbFrontPage"/>
              <w:jc w:val="center"/>
            </w:pPr>
            <w:r w:rsidRPr="00C35E7A">
              <w:t xml:space="preserve">HIGH </w:t>
            </w:r>
            <w:r>
              <w:t>ORDER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DA5" w:rsidRPr="00C35E7A" w:rsidRDefault="001F1FA3" w:rsidP="00C175C1">
            <w:pPr>
              <w:pStyle w:val="stbFrontInfo"/>
              <w:jc w:val="center"/>
              <w:rPr>
                <w:b/>
              </w:rPr>
            </w:pPr>
            <w:r>
              <w:t>2</w:t>
            </w:r>
            <w:r w:rsidR="00C175C1">
              <w:t>8</w:t>
            </w:r>
            <w:r w:rsidR="008E2DA5">
              <w:t xml:space="preserve"> </w:t>
            </w:r>
            <w:r w:rsidR="008E2DA5" w:rsidRPr="00572601">
              <w:t>%</w:t>
            </w:r>
          </w:p>
        </w:tc>
      </w:tr>
    </w:tbl>
    <w:p w:rsidR="0089653B" w:rsidRDefault="0089653B" w:rsidP="0089653B">
      <w:pPr>
        <w:pStyle w:val="BalloonText"/>
        <w:jc w:val="center"/>
      </w:pPr>
    </w:p>
    <w:p w:rsidR="00A863A5" w:rsidRDefault="00A863A5" w:rsidP="0089653B">
      <w:pPr>
        <w:pStyle w:val="BalloonText"/>
        <w:jc w:val="center"/>
      </w:pPr>
    </w:p>
    <w:p w:rsidR="00A863A5" w:rsidRDefault="00A863A5" w:rsidP="0089653B">
      <w:pPr>
        <w:pStyle w:val="BalloonText"/>
        <w:jc w:val="center"/>
      </w:pPr>
    </w:p>
    <w:p w:rsidR="00A863A5" w:rsidRDefault="00A863A5" w:rsidP="0089653B">
      <w:pPr>
        <w:pStyle w:val="BalloonText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8529"/>
      </w:tblGrid>
      <w:tr w:rsidR="00A863A5" w:rsidTr="00572601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63A5" w:rsidRDefault="00123179" w:rsidP="00A863A5">
            <w:pPr>
              <w:pStyle w:val="stbFrontPage"/>
            </w:pPr>
            <w:r>
              <w:t>INSTRUCTIONS</w:t>
            </w:r>
          </w:p>
        </w:tc>
        <w:tc>
          <w:tcPr>
            <w:tcW w:w="8611" w:type="dxa"/>
            <w:tcBorders>
              <w:left w:val="single" w:sz="4" w:space="0" w:color="auto"/>
            </w:tcBorders>
          </w:tcPr>
          <w:p w:rsidR="00A863A5" w:rsidRDefault="00A863A5" w:rsidP="0089653B">
            <w:pPr>
              <w:pStyle w:val="BalloonText"/>
              <w:jc w:val="center"/>
            </w:pPr>
          </w:p>
        </w:tc>
      </w:tr>
      <w:tr w:rsidR="00A863A5" w:rsidTr="00572601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63A5" w:rsidRDefault="00A863A5" w:rsidP="00A863A5">
            <w:pPr>
              <w:pStyle w:val="stbFrontPage"/>
            </w:pPr>
            <w:r>
              <w:t>COMMENT</w:t>
            </w:r>
          </w:p>
        </w:tc>
        <w:tc>
          <w:tcPr>
            <w:tcW w:w="8611" w:type="dxa"/>
            <w:tcBorders>
              <w:left w:val="single" w:sz="4" w:space="0" w:color="auto"/>
            </w:tcBorders>
          </w:tcPr>
          <w:p w:rsidR="00A863A5" w:rsidRDefault="00A863A5" w:rsidP="0089653B">
            <w:pPr>
              <w:pStyle w:val="BalloonText"/>
              <w:jc w:val="center"/>
            </w:pPr>
          </w:p>
          <w:p w:rsidR="00572601" w:rsidRDefault="00572601" w:rsidP="0089653B">
            <w:pPr>
              <w:pStyle w:val="BalloonText"/>
              <w:jc w:val="center"/>
            </w:pPr>
          </w:p>
          <w:p w:rsidR="00572601" w:rsidRDefault="00572601" w:rsidP="0089653B">
            <w:pPr>
              <w:pStyle w:val="BalloonText"/>
              <w:jc w:val="center"/>
            </w:pPr>
          </w:p>
        </w:tc>
      </w:tr>
      <w:tr w:rsidR="00A863A5" w:rsidTr="00572601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63A5" w:rsidRDefault="00A863A5" w:rsidP="00A863A5">
            <w:pPr>
              <w:pStyle w:val="stbFrontPage"/>
            </w:pPr>
          </w:p>
        </w:tc>
        <w:tc>
          <w:tcPr>
            <w:tcW w:w="8611" w:type="dxa"/>
            <w:tcBorders>
              <w:left w:val="single" w:sz="4" w:space="0" w:color="auto"/>
            </w:tcBorders>
          </w:tcPr>
          <w:p w:rsidR="00A863A5" w:rsidRDefault="00A863A5" w:rsidP="0089653B">
            <w:pPr>
              <w:pStyle w:val="BalloonText"/>
              <w:jc w:val="center"/>
            </w:pPr>
          </w:p>
          <w:p w:rsidR="00572601" w:rsidRDefault="00572601" w:rsidP="0089653B">
            <w:pPr>
              <w:pStyle w:val="BalloonText"/>
              <w:jc w:val="center"/>
            </w:pPr>
          </w:p>
          <w:p w:rsidR="00572601" w:rsidRDefault="00572601" w:rsidP="0089653B">
            <w:pPr>
              <w:pStyle w:val="BalloonText"/>
              <w:jc w:val="center"/>
            </w:pPr>
          </w:p>
        </w:tc>
      </w:tr>
      <w:tr w:rsidR="00A863A5" w:rsidTr="00572601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63A5" w:rsidRDefault="00A863A5" w:rsidP="00A863A5">
            <w:pPr>
              <w:pStyle w:val="stbFrontPage"/>
            </w:pPr>
          </w:p>
        </w:tc>
        <w:tc>
          <w:tcPr>
            <w:tcW w:w="8611" w:type="dxa"/>
            <w:tcBorders>
              <w:left w:val="single" w:sz="4" w:space="0" w:color="auto"/>
            </w:tcBorders>
          </w:tcPr>
          <w:p w:rsidR="00A863A5" w:rsidRDefault="00A863A5" w:rsidP="0089653B">
            <w:pPr>
              <w:pStyle w:val="BalloonText"/>
              <w:jc w:val="center"/>
            </w:pPr>
          </w:p>
          <w:p w:rsidR="00572601" w:rsidRDefault="00572601" w:rsidP="0089653B">
            <w:pPr>
              <w:pStyle w:val="BalloonText"/>
              <w:jc w:val="center"/>
            </w:pPr>
          </w:p>
          <w:p w:rsidR="00572601" w:rsidRDefault="00572601" w:rsidP="0089653B">
            <w:pPr>
              <w:pStyle w:val="BalloonText"/>
              <w:jc w:val="center"/>
            </w:pPr>
          </w:p>
        </w:tc>
      </w:tr>
      <w:tr w:rsidR="00A863A5" w:rsidTr="00572601">
        <w:trPr>
          <w:trHeight w:val="73"/>
        </w:trPr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63A5" w:rsidRDefault="00A863A5" w:rsidP="00A863A5">
            <w:pPr>
              <w:pStyle w:val="stbFrontPage"/>
            </w:pPr>
            <w:r>
              <w:t>TEACHER’S SIGNATURE</w:t>
            </w:r>
          </w:p>
        </w:tc>
        <w:tc>
          <w:tcPr>
            <w:tcW w:w="8611" w:type="dxa"/>
            <w:tcBorders>
              <w:left w:val="single" w:sz="4" w:space="0" w:color="auto"/>
            </w:tcBorders>
          </w:tcPr>
          <w:p w:rsidR="00A863A5" w:rsidRDefault="00A863A5" w:rsidP="0089653B">
            <w:pPr>
              <w:pStyle w:val="BalloonText"/>
              <w:jc w:val="center"/>
            </w:pPr>
          </w:p>
        </w:tc>
      </w:tr>
      <w:tr w:rsidR="00572601" w:rsidTr="00572601">
        <w:trPr>
          <w:trHeight w:val="73"/>
        </w:trPr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601" w:rsidRDefault="00572601" w:rsidP="00572601">
            <w:pPr>
              <w:pStyle w:val="stbFrontPage"/>
            </w:pPr>
            <w:r>
              <w:t>PARENT’S SIGNATURE</w:t>
            </w:r>
          </w:p>
        </w:tc>
        <w:tc>
          <w:tcPr>
            <w:tcW w:w="8611" w:type="dxa"/>
            <w:tcBorders>
              <w:left w:val="single" w:sz="4" w:space="0" w:color="auto"/>
            </w:tcBorders>
          </w:tcPr>
          <w:p w:rsidR="00572601" w:rsidRDefault="00572601" w:rsidP="0089653B">
            <w:pPr>
              <w:pStyle w:val="BalloonText"/>
              <w:jc w:val="center"/>
            </w:pPr>
          </w:p>
        </w:tc>
      </w:tr>
    </w:tbl>
    <w:p w:rsidR="00A863A5" w:rsidRDefault="00A863A5" w:rsidP="0089653B">
      <w:pPr>
        <w:pStyle w:val="BalloonText"/>
        <w:jc w:val="center"/>
      </w:pPr>
    </w:p>
    <w:p w:rsidR="00A863A5" w:rsidRDefault="00A863A5" w:rsidP="00A863A5">
      <w:pPr>
        <w:pStyle w:val="stbNormal"/>
        <w:rPr>
          <w:rFonts w:ascii="Tahoma" w:hAnsi="Tahoma" w:cs="Tahoma"/>
          <w:sz w:val="16"/>
          <w:szCs w:val="16"/>
        </w:rPr>
      </w:pPr>
      <w:r>
        <w:br w:type="page"/>
      </w:r>
    </w:p>
    <w:p w:rsidR="008E4741" w:rsidRDefault="005F6118" w:rsidP="008E4741">
      <w:pPr>
        <w:pStyle w:val="stbQuesHead"/>
        <w:tabs>
          <w:tab w:val="center" w:pos="4820"/>
        </w:tabs>
      </w:pPr>
      <w:r>
        <w:lastRenderedPageBreak/>
        <w:t>question 1</w:t>
      </w:r>
      <w:r w:rsidR="00C35DB1">
        <w:tab/>
        <w:t>TERMINOLOGY</w:t>
      </w:r>
      <w:r w:rsidR="00C35DB1">
        <w:tab/>
        <w:t>7</w:t>
      </w:r>
      <w:r w:rsidR="008E4741">
        <w:t xml:space="preserve"> marks</w:t>
      </w:r>
    </w:p>
    <w:p w:rsidR="00C35DB1" w:rsidRPr="00C35DB1" w:rsidRDefault="00C35DB1" w:rsidP="000E7CDF">
      <w:pPr>
        <w:pStyle w:val="stbQuesLevel1"/>
      </w:pPr>
      <w:r w:rsidRPr="00C35DB1">
        <w:t>1.1</w:t>
      </w:r>
      <w:r w:rsidRPr="00C35DB1">
        <w:tab/>
      </w:r>
      <w:r w:rsidR="000E7CDF">
        <w:t>B</w:t>
      </w:r>
    </w:p>
    <w:p w:rsidR="00C35DB1" w:rsidRPr="00C35DB1" w:rsidRDefault="00C35DB1" w:rsidP="000E7CDF">
      <w:pPr>
        <w:pStyle w:val="stbQuesLevel1"/>
      </w:pPr>
      <w:r w:rsidRPr="00C35DB1">
        <w:t>1.2.</w:t>
      </w:r>
      <w:r w:rsidRPr="00C35DB1">
        <w:tab/>
      </w:r>
      <w:r w:rsidR="005421EC">
        <w:t>B</w:t>
      </w:r>
    </w:p>
    <w:p w:rsidR="00C35DB1" w:rsidRPr="00C35DB1" w:rsidRDefault="00C35DB1" w:rsidP="000E7CDF">
      <w:pPr>
        <w:pStyle w:val="stbQuesLevel1"/>
      </w:pPr>
      <w:r w:rsidRPr="00C35DB1">
        <w:t>1.3</w:t>
      </w:r>
      <w:r w:rsidRPr="00C35DB1">
        <w:tab/>
      </w:r>
      <w:r w:rsidR="005421EC">
        <w:t>A</w:t>
      </w:r>
    </w:p>
    <w:p w:rsidR="00C35DB1" w:rsidRPr="00C35DB1" w:rsidRDefault="00C35DB1" w:rsidP="000E7CDF">
      <w:pPr>
        <w:pStyle w:val="stbQuesLevel1"/>
      </w:pPr>
      <w:r w:rsidRPr="00C35DB1">
        <w:t>1.4</w:t>
      </w:r>
      <w:r w:rsidRPr="00C35DB1">
        <w:tab/>
      </w:r>
      <w:r w:rsidR="005421EC">
        <w:t>B</w:t>
      </w:r>
    </w:p>
    <w:p w:rsidR="00C35DB1" w:rsidRDefault="00C35DB1" w:rsidP="000E7CDF">
      <w:pPr>
        <w:pStyle w:val="stbQuesLevel1"/>
      </w:pPr>
      <w:r w:rsidRPr="00C35DB1">
        <w:t>1.5</w:t>
      </w:r>
      <w:r w:rsidRPr="00C35DB1">
        <w:tab/>
      </w:r>
      <w:r w:rsidR="000E7CDF">
        <w:t>C</w:t>
      </w:r>
    </w:p>
    <w:p w:rsidR="00C35DB1" w:rsidRPr="00C35DB1" w:rsidRDefault="00C35DB1" w:rsidP="000E7CDF">
      <w:pPr>
        <w:pStyle w:val="stbQuesLevel1"/>
      </w:pPr>
      <w:r w:rsidRPr="00C35DB1">
        <w:t>1.6</w:t>
      </w:r>
      <w:r w:rsidRPr="00C35DB1">
        <w:tab/>
      </w:r>
      <w:r w:rsidR="000E7CDF">
        <w:t>A</w:t>
      </w:r>
    </w:p>
    <w:p w:rsidR="006C3E3B" w:rsidRDefault="00C35DB1" w:rsidP="000E7CDF">
      <w:pPr>
        <w:pStyle w:val="stbQuesLevel1"/>
      </w:pPr>
      <w:r>
        <w:t>1.7</w:t>
      </w:r>
      <w:r>
        <w:tab/>
      </w:r>
      <w:r w:rsidR="000E7CDF">
        <w:t>C</w:t>
      </w:r>
      <w:r w:rsidR="000E7CDF">
        <w:tab/>
        <w:t>(7)</w:t>
      </w:r>
    </w:p>
    <w:p w:rsidR="00C35DB1" w:rsidRDefault="00C35DB1">
      <w:pPr>
        <w:rPr>
          <w:rFonts w:ascii="Calibri" w:hAnsi="Calibri" w:cs="Calibri"/>
          <w:b/>
          <w:caps/>
          <w:sz w:val="28"/>
        </w:rPr>
      </w:pPr>
    </w:p>
    <w:p w:rsidR="00903C86" w:rsidRDefault="005F6118" w:rsidP="005F6118">
      <w:pPr>
        <w:pStyle w:val="stbQuesHead"/>
      </w:pPr>
      <w:r>
        <w:t>question 2</w:t>
      </w:r>
      <w:r>
        <w:tab/>
      </w:r>
      <w:r w:rsidR="00C35DB1">
        <w:t>TERMINOLOGY</w:t>
      </w:r>
      <w:r w:rsidR="00C35DB1">
        <w:tab/>
        <w:t>8</w:t>
      </w:r>
      <w:r>
        <w:t xml:space="preserve"> marks</w:t>
      </w:r>
    </w:p>
    <w:p w:rsidR="00C35DB1" w:rsidRDefault="00C35DB1" w:rsidP="00C35DB1">
      <w:pPr>
        <w:pStyle w:val="stbNormal"/>
      </w:pPr>
      <w:r>
        <w:t>Provide definitions for the following terms – do not just break out the Acronyms</w:t>
      </w:r>
    </w:p>
    <w:p w:rsidR="00C35DB1" w:rsidRDefault="00C35DB1" w:rsidP="00BE04C4">
      <w:pPr>
        <w:pStyle w:val="stbQuesLevel1"/>
      </w:pPr>
      <w:r>
        <w:t>2.1</w:t>
      </w:r>
      <w:r>
        <w:tab/>
        <w:t>AUP</w:t>
      </w:r>
      <w:r>
        <w:tab/>
        <w:t>(2)</w:t>
      </w:r>
    </w:p>
    <w:p w:rsidR="000E7CDF" w:rsidRDefault="000E7CDF" w:rsidP="000E7CDF">
      <w:pPr>
        <w:pStyle w:val="stbAns1"/>
      </w:pPr>
      <w:r>
        <w:tab/>
      </w:r>
      <w:r w:rsidRPr="000E7CDF">
        <w:t>Acceptable use policy</w:t>
      </w:r>
      <w:r>
        <w:sym w:font="Wingdings" w:char="F0FC"/>
      </w:r>
      <w:r w:rsidRPr="000E7CDF">
        <w:t>– ou</w:t>
      </w:r>
      <w:r>
        <w:t>t</w:t>
      </w:r>
      <w:r w:rsidRPr="000E7CDF">
        <w:t>lines the rights and responsibilities of users</w:t>
      </w:r>
      <w:r>
        <w:sym w:font="Wingdings" w:char="F0FC"/>
      </w:r>
      <w:r w:rsidRPr="000E7CDF">
        <w:t xml:space="preserve"> in a NW environment – including consequences for viol</w:t>
      </w:r>
      <w:r>
        <w:t>a</w:t>
      </w:r>
      <w:r w:rsidRPr="000E7CDF">
        <w:t>ting terms of policy.</w:t>
      </w:r>
    </w:p>
    <w:p w:rsidR="000E7CDF" w:rsidRDefault="00C35DB1" w:rsidP="00BE04C4">
      <w:pPr>
        <w:pStyle w:val="stbQuesLevel1"/>
      </w:pPr>
      <w:r>
        <w:t>2.2</w:t>
      </w:r>
      <w:r>
        <w:tab/>
        <w:t>DNS</w:t>
      </w:r>
      <w:r>
        <w:tab/>
        <w:t>(2)</w:t>
      </w:r>
    </w:p>
    <w:p w:rsidR="000E7CDF" w:rsidRDefault="000E7CDF" w:rsidP="000E7CDF">
      <w:pPr>
        <w:pStyle w:val="stbAns1"/>
      </w:pPr>
      <w:r w:rsidRPr="000E7CDF">
        <w:tab/>
        <w:t>Domain Name System - Internet service that translates domain names</w:t>
      </w:r>
      <w:r>
        <w:sym w:font="Wingdings" w:char="F0FC"/>
      </w:r>
      <w:r w:rsidRPr="000E7CDF">
        <w:t xml:space="preserve"> into IP addresses. </w:t>
      </w:r>
      <w:r>
        <w:sym w:font="Wingdings" w:char="F0FC"/>
      </w:r>
    </w:p>
    <w:p w:rsidR="00C35DB1" w:rsidRDefault="00C35DB1" w:rsidP="00BE04C4">
      <w:pPr>
        <w:pStyle w:val="stbQuesLevel1"/>
      </w:pPr>
      <w:r>
        <w:t>2.</w:t>
      </w:r>
      <w:r w:rsidR="00BE04C4">
        <w:t>3</w:t>
      </w:r>
      <w:r>
        <w:tab/>
        <w:t>Machine Cycle</w:t>
      </w:r>
      <w:r>
        <w:tab/>
        <w:t>(2)</w:t>
      </w:r>
    </w:p>
    <w:p w:rsidR="000E7CDF" w:rsidRDefault="000E7CDF" w:rsidP="000E7CDF">
      <w:pPr>
        <w:pStyle w:val="stbAns1"/>
      </w:pPr>
      <w:r>
        <w:tab/>
      </w:r>
      <w:r w:rsidRPr="000E7CDF">
        <w:t xml:space="preserve">Steps taken by CPU to carry out </w:t>
      </w:r>
      <w:proofErr w:type="gramStart"/>
      <w:r w:rsidRPr="000E7CDF">
        <w:t>instructions :</w:t>
      </w:r>
      <w:proofErr w:type="gramEnd"/>
      <w:r w:rsidRPr="000E7CDF">
        <w:t xml:space="preserve"> </w:t>
      </w:r>
      <w:r>
        <w:sym w:font="Wingdings" w:char="F0FC"/>
      </w:r>
      <w:r w:rsidRPr="000E7CDF">
        <w:t>Fetch, decode, execute, transfer data</w:t>
      </w:r>
      <w:r>
        <w:t xml:space="preserve"> b</w:t>
      </w:r>
      <w:r w:rsidRPr="000E7CDF">
        <w:t>ack to memory</w:t>
      </w:r>
      <w:r>
        <w:sym w:font="Wingdings" w:char="F0FC"/>
      </w:r>
    </w:p>
    <w:p w:rsidR="00C35DB1" w:rsidRDefault="00C35DB1" w:rsidP="00BE04C4">
      <w:pPr>
        <w:pStyle w:val="stbQuesLevel1"/>
      </w:pPr>
      <w:r>
        <w:t>2.</w:t>
      </w:r>
      <w:r w:rsidR="00BE04C4">
        <w:t>4</w:t>
      </w:r>
      <w:r>
        <w:tab/>
        <w:t>Firewall</w:t>
      </w:r>
      <w:r w:rsidR="00BE04C4">
        <w:tab/>
        <w:t>(2)</w:t>
      </w:r>
    </w:p>
    <w:p w:rsidR="000E7CDF" w:rsidRDefault="000E7CDF" w:rsidP="000E7CDF">
      <w:pPr>
        <w:pStyle w:val="stbAns1"/>
      </w:pPr>
      <w:r>
        <w:tab/>
      </w:r>
      <w:r w:rsidRPr="000E7CDF">
        <w:t xml:space="preserve">Hardware and/or software that monitors the traffic between a computer </w:t>
      </w:r>
      <w:r>
        <w:sym w:font="Wingdings" w:char="F0FC"/>
      </w:r>
      <w:r w:rsidRPr="000E7CDF">
        <w:t>and the internet to safeguard against breaches in security</w:t>
      </w:r>
      <w:r>
        <w:sym w:font="Wingdings" w:char="F0FC"/>
      </w:r>
    </w:p>
    <w:p w:rsidR="00C35DB1" w:rsidRDefault="00C35DB1" w:rsidP="00BE04C4">
      <w:pPr>
        <w:pStyle w:val="stbLine"/>
      </w:pPr>
    </w:p>
    <w:p w:rsidR="00BE04C4" w:rsidRDefault="00BE04C4" w:rsidP="00BE04C4">
      <w:pPr>
        <w:pStyle w:val="stbQuesHead"/>
      </w:pPr>
      <w:r>
        <w:t>Question 3</w:t>
      </w:r>
      <w:r>
        <w:tab/>
        <w:t>Hardware and Software</w:t>
      </w:r>
      <w:r>
        <w:tab/>
        <w:t>31 marks</w:t>
      </w:r>
    </w:p>
    <w:p w:rsidR="000D3128" w:rsidRDefault="000D3128" w:rsidP="000D3128">
      <w:pPr>
        <w:pStyle w:val="stbQuesLevel1"/>
      </w:pPr>
      <w:r>
        <w:t>3.1</w:t>
      </w:r>
      <w:r>
        <w:tab/>
      </w:r>
      <w:r w:rsidR="000E7CDF" w:rsidRPr="000E7CDF">
        <w:t>HP Envy - Core i7</w:t>
      </w:r>
      <w:r w:rsidR="005421EC" w:rsidRPr="005421EC">
        <w:rPr>
          <w:color w:val="FF0000"/>
        </w:rPr>
        <w:sym w:font="Wingdings" w:char="F0FC"/>
      </w:r>
      <w:r w:rsidR="000E7CDF" w:rsidRPr="000E7CDF">
        <w:t xml:space="preserve"> - newer technology - plus more cache. </w:t>
      </w:r>
      <w:r w:rsidR="005421EC" w:rsidRPr="005421EC">
        <w:rPr>
          <w:color w:val="FF0000"/>
        </w:rPr>
        <w:sym w:font="Wingdings" w:char="F0FC"/>
      </w:r>
      <w:r w:rsidR="000E7CDF">
        <w:tab/>
      </w:r>
      <w:r>
        <w:t>(2)</w:t>
      </w:r>
    </w:p>
    <w:p w:rsidR="000D3128" w:rsidRDefault="000D3128" w:rsidP="000E7CDF">
      <w:pPr>
        <w:pStyle w:val="stbQuesLevel1"/>
      </w:pPr>
      <w:r>
        <w:t xml:space="preserve">3.2.1 </w:t>
      </w:r>
      <w:r w:rsidR="00B55F5F">
        <w:tab/>
      </w:r>
      <w:r w:rsidR="000E7CDF" w:rsidRPr="000E7CDF">
        <w:t>Provides faster data storage and access -</w:t>
      </w:r>
      <w:r w:rsidR="005421EC" w:rsidRPr="005421EC">
        <w:rPr>
          <w:color w:val="FF0000"/>
        </w:rPr>
        <w:sym w:font="Wingdings" w:char="F0FC"/>
      </w:r>
      <w:r w:rsidR="000E7CDF" w:rsidRPr="000E7CDF">
        <w:t xml:space="preserve"> by storing an instance of programs and data routinely accessed by the processor.</w:t>
      </w:r>
      <w:r w:rsidR="005421EC" w:rsidRPr="005421EC">
        <w:rPr>
          <w:color w:val="FF0000"/>
        </w:rPr>
        <w:t xml:space="preserve"> </w:t>
      </w:r>
      <w:r w:rsidR="005421EC" w:rsidRPr="005421EC">
        <w:rPr>
          <w:color w:val="FF0000"/>
        </w:rPr>
        <w:sym w:font="Wingdings" w:char="F0FC"/>
      </w:r>
      <w:r>
        <w:tab/>
        <w:t>(2)</w:t>
      </w:r>
    </w:p>
    <w:p w:rsidR="000E7CDF" w:rsidRDefault="000D3128" w:rsidP="00766987">
      <w:pPr>
        <w:pStyle w:val="stbQuesLevel1"/>
      </w:pPr>
      <w:r>
        <w:t xml:space="preserve">3.3.1    </w:t>
      </w:r>
      <w:r w:rsidR="000E7CDF">
        <w:t xml:space="preserve">RAM is volatile   </w:t>
      </w:r>
      <w:r w:rsidR="005421EC" w:rsidRPr="005421EC">
        <w:rPr>
          <w:color w:val="FF0000"/>
        </w:rPr>
        <w:sym w:font="Wingdings" w:char="F0FC"/>
      </w:r>
    </w:p>
    <w:p w:rsidR="000E7CDF" w:rsidRDefault="000E7CDF" w:rsidP="00766987">
      <w:pPr>
        <w:pStyle w:val="stbQuesLevel1"/>
      </w:pPr>
      <w:r>
        <w:t xml:space="preserve">            ROM non-volatile</w:t>
      </w:r>
      <w:r w:rsidR="005421EC" w:rsidRPr="005421EC">
        <w:rPr>
          <w:color w:val="FF0000"/>
        </w:rPr>
        <w:sym w:font="Wingdings" w:char="F0FC"/>
      </w:r>
    </w:p>
    <w:p w:rsidR="000E7CDF" w:rsidRDefault="000E7CDF" w:rsidP="00766987">
      <w:pPr>
        <w:pStyle w:val="stbQuesLevel1"/>
      </w:pPr>
      <w:r>
        <w:t xml:space="preserve">            Contents of RAM constantly changing</w:t>
      </w:r>
    </w:p>
    <w:p w:rsidR="000D3128" w:rsidRDefault="000E7CDF" w:rsidP="00766987">
      <w:pPr>
        <w:pStyle w:val="stbQuesLevel1"/>
      </w:pPr>
      <w:r>
        <w:t xml:space="preserve">            ROM comes </w:t>
      </w:r>
      <w:proofErr w:type="gramStart"/>
      <w:r>
        <w:t xml:space="preserve">preloaded </w:t>
      </w:r>
      <w:r w:rsidR="000D3128">
        <w:t>.</w:t>
      </w:r>
      <w:proofErr w:type="gramEnd"/>
      <w:r w:rsidR="000D3128">
        <w:t xml:space="preserve"> </w:t>
      </w:r>
      <w:r w:rsidR="000D3128">
        <w:tab/>
        <w:t>(2)</w:t>
      </w:r>
    </w:p>
    <w:p w:rsidR="000D3128" w:rsidRDefault="000D3128" w:rsidP="00766987">
      <w:pPr>
        <w:pStyle w:val="stbQuesLevel1"/>
      </w:pPr>
      <w:r>
        <w:t xml:space="preserve">3.3.2    </w:t>
      </w:r>
      <w:r w:rsidR="000E7CDF" w:rsidRPr="000E7CDF">
        <w:t>Holds the BIOS - instructions for starting up computer</w:t>
      </w:r>
      <w:r>
        <w:t xml:space="preserve">.  </w:t>
      </w:r>
      <w:r w:rsidR="005421EC" w:rsidRPr="005421EC">
        <w:rPr>
          <w:color w:val="FF0000"/>
        </w:rPr>
        <w:sym w:font="Wingdings" w:char="F0FC"/>
      </w:r>
      <w:r>
        <w:tab/>
        <w:t>(1)</w:t>
      </w:r>
    </w:p>
    <w:p w:rsidR="000D3128" w:rsidRDefault="000D3128" w:rsidP="00766987">
      <w:pPr>
        <w:pStyle w:val="stbQuesLevel1"/>
      </w:pPr>
      <w:r>
        <w:t xml:space="preserve">3.3.3    </w:t>
      </w:r>
      <w:r w:rsidR="000E7CDF" w:rsidRPr="000E7CDF">
        <w:t xml:space="preserve">Only used at </w:t>
      </w:r>
      <w:proofErr w:type="spellStart"/>
      <w:r w:rsidR="000E7CDF" w:rsidRPr="000E7CDF">
        <w:t>startup</w:t>
      </w:r>
      <w:proofErr w:type="spellEnd"/>
      <w:r w:rsidR="000E7CDF" w:rsidRPr="000E7CDF">
        <w:t xml:space="preserve"> - will not affect performance</w:t>
      </w:r>
      <w:r w:rsidR="005421EC" w:rsidRPr="005421EC">
        <w:rPr>
          <w:color w:val="FF0000"/>
        </w:rPr>
        <w:sym w:font="Wingdings" w:char="F0FC"/>
      </w:r>
      <w:r>
        <w:tab/>
        <w:t>(1)</w:t>
      </w:r>
    </w:p>
    <w:p w:rsidR="000D3128" w:rsidRDefault="000D3128" w:rsidP="000D3128">
      <w:pPr>
        <w:pStyle w:val="stbQuesLevel1"/>
      </w:pPr>
      <w:r>
        <w:t>3.4</w:t>
      </w:r>
      <w:r>
        <w:tab/>
      </w:r>
      <w:r w:rsidR="000E7CDF" w:rsidRPr="000E7CDF">
        <w:t xml:space="preserve">3D images require a lot of space. </w:t>
      </w:r>
      <w:r w:rsidR="005421EC" w:rsidRPr="005421EC">
        <w:rPr>
          <w:color w:val="FF0000"/>
        </w:rPr>
        <w:sym w:font="Wingdings" w:char="F0FC"/>
      </w:r>
      <w:r w:rsidR="000E7CDF" w:rsidRPr="000E7CDF">
        <w:t>Frees up use of RAM</w:t>
      </w:r>
      <w:r w:rsidR="005421EC" w:rsidRPr="005421EC">
        <w:rPr>
          <w:color w:val="FF0000"/>
        </w:rPr>
        <w:sym w:font="Wingdings" w:char="F0FC"/>
      </w:r>
      <w:r>
        <w:tab/>
        <w:t>(2)</w:t>
      </w:r>
    </w:p>
    <w:p w:rsidR="000D3128" w:rsidRDefault="000D3128" w:rsidP="008D4F40">
      <w:pPr>
        <w:pStyle w:val="stbQuesLevel1"/>
      </w:pPr>
      <w:proofErr w:type="gramStart"/>
      <w:r>
        <w:t xml:space="preserve">3.5.1  </w:t>
      </w:r>
      <w:r w:rsidR="008D4F40" w:rsidRPr="008D4F40">
        <w:t>It</w:t>
      </w:r>
      <w:proofErr w:type="gramEnd"/>
      <w:r w:rsidR="008D4F40" w:rsidRPr="008D4F40">
        <w:t xml:space="preserve"> is inbuilt into the motherboard</w:t>
      </w:r>
      <w:r w:rsidR="005421EC" w:rsidRPr="005421EC">
        <w:rPr>
          <w:color w:val="FF0000"/>
        </w:rPr>
        <w:sym w:font="Wingdings" w:char="F0FC"/>
      </w:r>
      <w:r>
        <w:tab/>
        <w:t>(1)</w:t>
      </w:r>
    </w:p>
    <w:p w:rsidR="000D3128" w:rsidRDefault="000D3128" w:rsidP="008D4F40">
      <w:pPr>
        <w:pStyle w:val="stbQuesLevel1"/>
      </w:pPr>
      <w:proofErr w:type="gramStart"/>
      <w:r>
        <w:lastRenderedPageBreak/>
        <w:t xml:space="preserve">3.5.2  </w:t>
      </w:r>
      <w:proofErr w:type="spellStart"/>
      <w:r w:rsidR="005421EC" w:rsidRPr="005421EC">
        <w:t>Lan</w:t>
      </w:r>
      <w:proofErr w:type="spellEnd"/>
      <w:proofErr w:type="gramEnd"/>
      <w:r w:rsidR="005421EC" w:rsidRPr="005421EC">
        <w:t xml:space="preserve"> speed 10 mbps 100 mbps and 1000 mbps (gigabit) per sec</w:t>
      </w:r>
      <w:r w:rsidR="005421EC" w:rsidRPr="005421EC">
        <w:rPr>
          <w:color w:val="FF0000"/>
        </w:rPr>
        <w:sym w:font="Wingdings" w:char="F0FC"/>
      </w:r>
      <w:r>
        <w:tab/>
        <w:t>(1)</w:t>
      </w:r>
    </w:p>
    <w:p w:rsidR="008D4F40" w:rsidRDefault="000D3128" w:rsidP="008D4F40">
      <w:pPr>
        <w:pStyle w:val="stbQuesLevel1"/>
      </w:pPr>
      <w:proofErr w:type="gramStart"/>
      <w:r>
        <w:t xml:space="preserve">3.5.3  </w:t>
      </w:r>
      <w:r w:rsidR="008D4F40">
        <w:t>Yes</w:t>
      </w:r>
      <w:proofErr w:type="gramEnd"/>
      <w:r w:rsidR="008D4F40">
        <w:t xml:space="preserve"> - limited to wireless connectivity may be slower</w:t>
      </w:r>
      <w:r w:rsidR="005421EC" w:rsidRPr="005421EC">
        <w:rPr>
          <w:color w:val="FF0000"/>
        </w:rPr>
        <w:sym w:font="Wingdings" w:char="F0FC"/>
      </w:r>
      <w:r w:rsidR="005421EC">
        <w:t>, assume bandwidth</w:t>
      </w:r>
      <w:r w:rsidR="005421EC" w:rsidRPr="005421EC">
        <w:rPr>
          <w:color w:val="FF0000"/>
        </w:rPr>
        <w:sym w:font="Wingdings" w:char="F0FC"/>
      </w:r>
    </w:p>
    <w:p w:rsidR="000D3128" w:rsidRDefault="008D4F40" w:rsidP="008D4F40">
      <w:pPr>
        <w:pStyle w:val="stbQuesLevel1"/>
      </w:pPr>
      <w:r>
        <w:t xml:space="preserve">          No - supports all wireless standards</w:t>
      </w:r>
      <w:r w:rsidR="005421EC" w:rsidRPr="005421EC">
        <w:rPr>
          <w:color w:val="FF0000"/>
        </w:rPr>
        <w:sym w:font="Wingdings" w:char="F0FC"/>
      </w:r>
      <w:r w:rsidR="005421EC">
        <w:t xml:space="preserve">, </w:t>
      </w:r>
      <w:proofErr w:type="spellStart"/>
      <w:r w:rsidR="005421EC">
        <w:t>bluetooth</w:t>
      </w:r>
      <w:proofErr w:type="spellEnd"/>
      <w:r w:rsidR="005421EC" w:rsidRPr="005421EC">
        <w:rPr>
          <w:color w:val="FF0000"/>
        </w:rPr>
        <w:sym w:font="Wingdings" w:char="F0FC"/>
      </w:r>
      <w:r w:rsidR="006E4C4C">
        <w:tab/>
        <w:t>(2)</w:t>
      </w:r>
    </w:p>
    <w:p w:rsidR="000D3128" w:rsidRDefault="000D3128" w:rsidP="008D4F40">
      <w:pPr>
        <w:pStyle w:val="stbQuesLevel1"/>
      </w:pPr>
      <w:r>
        <w:t>3.6</w:t>
      </w:r>
      <w:r>
        <w:tab/>
      </w:r>
      <w:r w:rsidR="008D4F40">
        <w:t>Do not have facility to insert a SIM card. Would need to use a dongle</w:t>
      </w:r>
      <w:r w:rsidR="005421EC">
        <w:t>.</w:t>
      </w:r>
      <w:r w:rsidR="005421EC" w:rsidRPr="005421EC">
        <w:rPr>
          <w:color w:val="FF0000"/>
        </w:rPr>
        <w:t xml:space="preserve"> </w:t>
      </w:r>
      <w:r w:rsidR="005421EC" w:rsidRPr="005421EC">
        <w:rPr>
          <w:color w:val="FF0000"/>
        </w:rPr>
        <w:sym w:font="Wingdings" w:char="F0FC"/>
      </w:r>
      <w:r w:rsidR="005421EC">
        <w:t xml:space="preserve"> Not a cell device.</w:t>
      </w:r>
      <w:r w:rsidR="005421EC" w:rsidRPr="005421EC">
        <w:rPr>
          <w:color w:val="FF0000"/>
        </w:rPr>
        <w:t xml:space="preserve"> </w:t>
      </w:r>
      <w:r w:rsidR="005421EC" w:rsidRPr="005421EC">
        <w:rPr>
          <w:color w:val="FF0000"/>
        </w:rPr>
        <w:sym w:font="Wingdings" w:char="F0FC"/>
      </w:r>
      <w:r>
        <w:tab/>
        <w:t>(2)</w:t>
      </w:r>
    </w:p>
    <w:p w:rsidR="008D4F40" w:rsidRDefault="000D3128" w:rsidP="008D4F40">
      <w:pPr>
        <w:pStyle w:val="stbQuesLevel1"/>
      </w:pPr>
      <w:r>
        <w:t>3.7</w:t>
      </w:r>
      <w:r>
        <w:tab/>
      </w:r>
      <w:r w:rsidR="008D4F40">
        <w:t>Multiprocessing - tasks are divided between more than 1 CPU/core</w:t>
      </w:r>
      <w:r w:rsidR="005421EC" w:rsidRPr="005421EC">
        <w:rPr>
          <w:color w:val="FF0000"/>
        </w:rPr>
        <w:sym w:font="Wingdings" w:char="F0FC"/>
      </w:r>
    </w:p>
    <w:p w:rsidR="008D4F40" w:rsidRDefault="008D4F40" w:rsidP="008D4F40">
      <w:pPr>
        <w:pStyle w:val="stbQuesLevel1"/>
      </w:pPr>
      <w:r>
        <w:tab/>
        <w:t>Multitasking - each CPU splits time between multiple tasks</w:t>
      </w:r>
      <w:r w:rsidR="005421EC" w:rsidRPr="005421EC">
        <w:rPr>
          <w:color w:val="FF0000"/>
        </w:rPr>
        <w:sym w:font="Wingdings" w:char="F0FC"/>
      </w:r>
    </w:p>
    <w:p w:rsidR="005421EC" w:rsidRDefault="008D4F40" w:rsidP="008D4F40">
      <w:pPr>
        <w:pStyle w:val="stbQuesLevel1"/>
      </w:pPr>
      <w:r>
        <w:tab/>
        <w:t>Multithreading - each program split into multiple threads (parts) which can then be processed simultaneously taking advantage of multiprocessing</w:t>
      </w:r>
      <w:r w:rsidR="005421EC" w:rsidRPr="005421EC">
        <w:rPr>
          <w:color w:val="FF0000"/>
        </w:rPr>
        <w:sym w:font="Wingdings" w:char="F0FC"/>
      </w:r>
    </w:p>
    <w:p w:rsidR="000D3128" w:rsidRDefault="005421EC" w:rsidP="008D4F40">
      <w:pPr>
        <w:pStyle w:val="stbQuesLevel1"/>
      </w:pPr>
      <w:r>
        <w:tab/>
        <w:t>Hyper-threading 2 sets of registers on CPU.</w:t>
      </w:r>
      <w:r w:rsidRPr="005421EC">
        <w:rPr>
          <w:color w:val="FF0000"/>
        </w:rPr>
        <w:t xml:space="preserve"> </w:t>
      </w:r>
      <w:r w:rsidRPr="005421EC">
        <w:rPr>
          <w:color w:val="FF0000"/>
        </w:rPr>
        <w:sym w:font="Wingdings" w:char="F0FC"/>
      </w:r>
      <w:r w:rsidR="000D3128">
        <w:tab/>
        <w:t>(</w:t>
      </w:r>
      <w:r w:rsidR="006E4C4C">
        <w:t>4</w:t>
      </w:r>
      <w:r w:rsidR="000D3128">
        <w:t>)</w:t>
      </w:r>
    </w:p>
    <w:p w:rsidR="000D3128" w:rsidRDefault="000D3128" w:rsidP="000D3128">
      <w:pPr>
        <w:pStyle w:val="stbQuesLevel1"/>
      </w:pPr>
      <w:r>
        <w:t>3.8</w:t>
      </w:r>
      <w:r>
        <w:tab/>
      </w:r>
      <w:r w:rsidR="003F38AB">
        <w:t>HDD</w:t>
      </w:r>
      <w:r w:rsidR="003F38AB" w:rsidRPr="005421EC">
        <w:rPr>
          <w:color w:val="FF0000"/>
        </w:rPr>
        <w:sym w:font="Wingdings" w:char="F0FC"/>
      </w:r>
      <w:r w:rsidR="008D4F40" w:rsidRPr="008D4F40">
        <w:t xml:space="preserve"> as an overflow area when RAM too full.</w:t>
      </w:r>
      <w:r w:rsidR="003F38AB" w:rsidRPr="003F38AB">
        <w:rPr>
          <w:color w:val="FF0000"/>
        </w:rPr>
        <w:t xml:space="preserve"> </w:t>
      </w:r>
      <w:r w:rsidR="003F38AB" w:rsidRPr="005421EC">
        <w:rPr>
          <w:color w:val="FF0000"/>
        </w:rPr>
        <w:sym w:font="Wingdings" w:char="F0FC"/>
      </w:r>
      <w:r w:rsidR="008D4F40" w:rsidRPr="008D4F40">
        <w:t xml:space="preserve"> Pages of memory swapped to disk.</w:t>
      </w:r>
      <w:r w:rsidR="003F38AB" w:rsidRPr="003F38AB">
        <w:rPr>
          <w:color w:val="FF0000"/>
        </w:rPr>
        <w:t xml:space="preserve"> </w:t>
      </w:r>
      <w:r w:rsidR="003F38AB" w:rsidRPr="005421EC">
        <w:rPr>
          <w:color w:val="FF0000"/>
        </w:rPr>
        <w:sym w:font="Wingdings" w:char="F0FC"/>
      </w:r>
      <w:r w:rsidR="006E4C4C">
        <w:tab/>
      </w:r>
      <w:r>
        <w:t>(3)</w:t>
      </w:r>
    </w:p>
    <w:p w:rsidR="000D3128" w:rsidRDefault="000D3128" w:rsidP="000D3128">
      <w:pPr>
        <w:pStyle w:val="stbQuesLevel1"/>
      </w:pPr>
      <w:r>
        <w:t>3.9</w:t>
      </w:r>
      <w:r>
        <w:tab/>
      </w:r>
      <w:r w:rsidR="003F38AB">
        <w:t>Any device for 2 valid reasons relating to the device</w:t>
      </w:r>
      <w:r w:rsidR="003F38AB" w:rsidRPr="005421EC">
        <w:rPr>
          <w:color w:val="FF0000"/>
        </w:rPr>
        <w:sym w:font="Wingdings" w:char="F0FC"/>
      </w:r>
      <w:r w:rsidR="003F38AB">
        <w:t xml:space="preserve"> and justified </w:t>
      </w:r>
      <w:r w:rsidR="003F38AB" w:rsidRPr="005421EC">
        <w:rPr>
          <w:color w:val="FF0000"/>
        </w:rPr>
        <w:sym w:font="Wingdings" w:char="F0FC"/>
      </w:r>
      <w:r w:rsidR="003F38AB">
        <w:t xml:space="preserve">to marketing manager job. </w:t>
      </w:r>
      <w:r w:rsidR="003F38AB" w:rsidRPr="005421EC">
        <w:rPr>
          <w:color w:val="FF0000"/>
        </w:rPr>
        <w:sym w:font="Wingdings" w:char="F0FC"/>
      </w:r>
      <w:r w:rsidR="003F38AB">
        <w:t xml:space="preserve">. E.g. marketing manager does posters – need fast </w:t>
      </w:r>
      <w:proofErr w:type="spellStart"/>
      <w:proofErr w:type="gramStart"/>
      <w:r w:rsidR="003F38AB">
        <w:t>cpu</w:t>
      </w:r>
      <w:proofErr w:type="spellEnd"/>
      <w:proofErr w:type="gramEnd"/>
      <w:r w:rsidR="003F38AB">
        <w:t xml:space="preserve"> and graphics.</w:t>
      </w:r>
      <w:r>
        <w:tab/>
        <w:t>(3)</w:t>
      </w:r>
    </w:p>
    <w:p w:rsidR="0004476C" w:rsidRDefault="0004476C" w:rsidP="005E172A">
      <w:pPr>
        <w:pStyle w:val="stbLine"/>
      </w:pPr>
    </w:p>
    <w:p w:rsidR="003F38AB" w:rsidRDefault="003F38AB" w:rsidP="003F38AB">
      <w:pPr>
        <w:pStyle w:val="stbQuesHead"/>
      </w:pPr>
      <w:r>
        <w:t xml:space="preserve">Question 4 </w:t>
      </w:r>
      <w:r>
        <w:tab/>
        <w:t>Software</w:t>
      </w:r>
      <w:r>
        <w:tab/>
        <w:t>7</w:t>
      </w:r>
    </w:p>
    <w:p w:rsidR="003F38AB" w:rsidRPr="0092329E" w:rsidRDefault="003F38AB" w:rsidP="0092329E">
      <w:pPr>
        <w:pStyle w:val="stbQuesLevel1"/>
      </w:pPr>
      <w:r w:rsidRPr="0092329E">
        <w:t xml:space="preserve">4.1.1 </w:t>
      </w:r>
      <w:r w:rsidRPr="0092329E">
        <w:tab/>
      </w:r>
      <w:proofErr w:type="spellStart"/>
      <w:r w:rsidR="0092329E">
        <w:rPr>
          <w:color w:val="FF0000"/>
        </w:rPr>
        <w:t>Andoid</w:t>
      </w:r>
      <w:proofErr w:type="spellEnd"/>
      <w:r w:rsidR="0092329E">
        <w:rPr>
          <w:color w:val="FF0000"/>
        </w:rPr>
        <w:t xml:space="preserve">, </w:t>
      </w:r>
      <w:proofErr w:type="spellStart"/>
      <w:r w:rsidR="0092329E">
        <w:rPr>
          <w:color w:val="FF0000"/>
        </w:rPr>
        <w:t>iOS</w:t>
      </w:r>
      <w:proofErr w:type="spellEnd"/>
      <w:r w:rsidR="0092329E">
        <w:rPr>
          <w:color w:val="FF0000"/>
        </w:rPr>
        <w:t>, Windows OS</w:t>
      </w:r>
      <w:r w:rsidR="0092329E" w:rsidRPr="005421EC">
        <w:rPr>
          <w:color w:val="FF0000"/>
        </w:rPr>
        <w:sym w:font="Wingdings" w:char="F0FC"/>
      </w:r>
      <w:r w:rsidRPr="0092329E">
        <w:tab/>
        <w:t>(1)</w:t>
      </w:r>
    </w:p>
    <w:p w:rsidR="003F38AB" w:rsidRDefault="003F38AB" w:rsidP="0092329E">
      <w:pPr>
        <w:pStyle w:val="stbQuesLevel1"/>
      </w:pPr>
      <w:r w:rsidRPr="0092329E">
        <w:t xml:space="preserve">4.1.2 </w:t>
      </w:r>
      <w:r w:rsidRPr="0092329E">
        <w:tab/>
      </w:r>
      <w:r w:rsidR="0092329E" w:rsidRPr="0092329E">
        <w:t xml:space="preserve">Mobile operating systems also manage cellular and wireless network connectivity, </w:t>
      </w:r>
      <w:r w:rsidR="0092329E" w:rsidRPr="005421EC">
        <w:rPr>
          <w:color w:val="FF0000"/>
        </w:rPr>
        <w:sym w:font="Wingdings" w:char="F0FC"/>
      </w:r>
      <w:r w:rsidR="0092329E" w:rsidRPr="0092329E">
        <w:t>as well as phone access.</w:t>
      </w:r>
      <w:r w:rsidR="0092329E" w:rsidRPr="0092329E">
        <w:rPr>
          <w:color w:val="FF0000"/>
        </w:rPr>
        <w:t xml:space="preserve"> </w:t>
      </w:r>
      <w:r w:rsidR="0092329E" w:rsidRPr="005421EC">
        <w:rPr>
          <w:color w:val="FF0000"/>
        </w:rPr>
        <w:sym w:font="Wingdings" w:char="F0FC"/>
      </w:r>
      <w:r>
        <w:tab/>
        <w:t>(2)</w:t>
      </w:r>
    </w:p>
    <w:p w:rsidR="003F38AB" w:rsidRDefault="003F38AB" w:rsidP="0092329E">
      <w:pPr>
        <w:pStyle w:val="stbQuesLevel1"/>
      </w:pPr>
      <w:r>
        <w:t>4.2</w:t>
      </w:r>
      <w:r>
        <w:tab/>
      </w:r>
      <w:r w:rsidR="0092329E" w:rsidRPr="0092329E">
        <w:t>High level</w:t>
      </w:r>
      <w:r w:rsidR="0092329E" w:rsidRPr="005421EC">
        <w:rPr>
          <w:color w:val="FF0000"/>
        </w:rPr>
        <w:sym w:font="Wingdings" w:char="F0FC"/>
      </w:r>
      <w:r w:rsidR="0092329E" w:rsidRPr="0092329E">
        <w:t xml:space="preserve"> – language is easier for humans to read and understand </w:t>
      </w:r>
      <w:r w:rsidR="0092329E">
        <w:t>OR machine independent.</w:t>
      </w:r>
      <w:r w:rsidR="0092329E" w:rsidRPr="005421EC">
        <w:rPr>
          <w:color w:val="FF0000"/>
        </w:rPr>
        <w:sym w:font="Wingdings" w:char="F0FC"/>
      </w:r>
      <w:r>
        <w:tab/>
        <w:t>(2)</w:t>
      </w:r>
    </w:p>
    <w:p w:rsidR="0092329E" w:rsidRDefault="003F38AB" w:rsidP="0092329E">
      <w:pPr>
        <w:pStyle w:val="stbQuesLevel1"/>
        <w:rPr>
          <w:color w:val="FF0000"/>
        </w:rPr>
      </w:pPr>
      <w:r>
        <w:t>4.3</w:t>
      </w:r>
      <w:r>
        <w:tab/>
      </w:r>
      <w:r w:rsidR="0092329E">
        <w:t xml:space="preserve">Interrupt is a signal sent to the CPU </w:t>
      </w:r>
      <w:r w:rsidR="0092329E" w:rsidRPr="005421EC">
        <w:rPr>
          <w:color w:val="FF0000"/>
        </w:rPr>
        <w:sym w:font="Wingdings" w:char="F0FC"/>
      </w:r>
    </w:p>
    <w:p w:rsidR="0092329E" w:rsidRDefault="0092329E" w:rsidP="0092329E">
      <w:pPr>
        <w:pStyle w:val="stbQuesLevel1"/>
      </w:pPr>
      <w:r>
        <w:t xml:space="preserve"> </w:t>
      </w:r>
      <w:r>
        <w:t>HW – sent from device such as keyboard</w:t>
      </w:r>
    </w:p>
    <w:p w:rsidR="003F38AB" w:rsidRDefault="0092329E" w:rsidP="0092329E">
      <w:pPr>
        <w:pStyle w:val="stbQuesLevel1"/>
      </w:pPr>
      <w:r>
        <w:t xml:space="preserve">SW – generated from a program </w:t>
      </w:r>
      <w:proofErr w:type="spellStart"/>
      <w:r>
        <w:t>eg</w:t>
      </w:r>
      <w:proofErr w:type="spellEnd"/>
      <w:r>
        <w:t xml:space="preserve"> if has encountered an error</w:t>
      </w:r>
      <w:r w:rsidRPr="005421EC">
        <w:rPr>
          <w:color w:val="FF0000"/>
        </w:rPr>
        <w:sym w:font="Wingdings" w:char="F0FC"/>
      </w:r>
      <w:r w:rsidR="003F38AB">
        <w:tab/>
        <w:t>(2)</w:t>
      </w:r>
    </w:p>
    <w:p w:rsidR="003F38AB" w:rsidRDefault="003F38AB" w:rsidP="003F38AB">
      <w:pPr>
        <w:pStyle w:val="stbLine"/>
      </w:pPr>
    </w:p>
    <w:p w:rsidR="003F38AB" w:rsidRDefault="003F38AB" w:rsidP="003F38AB">
      <w:pPr>
        <w:pStyle w:val="stbQuesHead"/>
      </w:pPr>
      <w:r>
        <w:t>Question 5</w:t>
      </w:r>
      <w:r>
        <w:tab/>
        <w:t>Networks</w:t>
      </w:r>
      <w:r>
        <w:tab/>
        <w:t>26</w:t>
      </w:r>
    </w:p>
    <w:p w:rsidR="003F38AB" w:rsidRDefault="003F38AB" w:rsidP="00230560">
      <w:pPr>
        <w:pStyle w:val="stbQuesLevel1"/>
      </w:pPr>
      <w:r>
        <w:t>5.1</w:t>
      </w:r>
      <w:r>
        <w:tab/>
      </w:r>
      <w:r w:rsidR="00230560">
        <w:t>Switch</w:t>
      </w:r>
      <w:r w:rsidR="00BD6294" w:rsidRPr="005421EC">
        <w:rPr>
          <w:color w:val="FF0000"/>
        </w:rPr>
        <w:sym w:font="Wingdings" w:char="F0FC"/>
      </w:r>
      <w:r w:rsidR="00230560">
        <w:t>NIC</w:t>
      </w:r>
      <w:r w:rsidR="00BD6294" w:rsidRPr="005421EC">
        <w:rPr>
          <w:color w:val="FF0000"/>
        </w:rPr>
        <w:sym w:font="Wingdings" w:char="F0FC"/>
      </w:r>
      <w:r>
        <w:tab/>
        <w:t>(2)</w:t>
      </w:r>
    </w:p>
    <w:p w:rsidR="003F38AB" w:rsidRDefault="003F38AB" w:rsidP="00230560">
      <w:pPr>
        <w:pStyle w:val="stbQuesLevel1"/>
      </w:pPr>
      <w:r>
        <w:t>5.2</w:t>
      </w:r>
      <w:r>
        <w:tab/>
      </w:r>
      <w:r w:rsidR="00230560">
        <w:t>UTP</w:t>
      </w:r>
      <w:r w:rsidR="00BD6294" w:rsidRPr="005421EC">
        <w:rPr>
          <w:color w:val="FF0000"/>
        </w:rPr>
        <w:sym w:font="Wingdings" w:char="F0FC"/>
      </w:r>
      <w:r w:rsidR="00230560">
        <w:t xml:space="preserve"> </w:t>
      </w:r>
      <w:r w:rsidR="00230560">
        <w:t>Fibre optic</w:t>
      </w:r>
      <w:r w:rsidR="00BD6294" w:rsidRPr="005421EC">
        <w:rPr>
          <w:color w:val="FF0000"/>
        </w:rPr>
        <w:sym w:font="Wingdings" w:char="F0FC"/>
      </w:r>
      <w:r>
        <w:tab/>
        <w:t>(2)</w:t>
      </w:r>
    </w:p>
    <w:p w:rsidR="003F38AB" w:rsidRDefault="003F38AB" w:rsidP="00230560">
      <w:pPr>
        <w:pStyle w:val="stbQuesLevel1"/>
      </w:pPr>
      <w:r>
        <w:t>5.3</w:t>
      </w:r>
      <w:r>
        <w:tab/>
      </w:r>
      <w:proofErr w:type="gramStart"/>
      <w:r w:rsidR="00230560">
        <w:t>UTP</w:t>
      </w:r>
      <w:r w:rsidR="00230560">
        <w:t xml:space="preserve">  </w:t>
      </w:r>
      <w:proofErr w:type="gramEnd"/>
      <w:r w:rsidR="00BD6294" w:rsidRPr="005421EC">
        <w:rPr>
          <w:color w:val="FF0000"/>
        </w:rPr>
        <w:sym w:font="Wingdings" w:char="F0FC"/>
      </w:r>
      <w:r w:rsidR="00230560">
        <w:t xml:space="preserve">Easy to install / </w:t>
      </w:r>
      <w:r w:rsidR="00BD6294" w:rsidRPr="005421EC">
        <w:rPr>
          <w:color w:val="FF0000"/>
        </w:rPr>
        <w:sym w:font="Wingdings" w:char="F0FC"/>
      </w:r>
      <w:r w:rsidR="00230560">
        <w:t>set up</w:t>
      </w:r>
      <w:r w:rsidR="00230560">
        <w:t xml:space="preserve">  </w:t>
      </w:r>
      <w:r w:rsidR="00230560">
        <w:t>Have a max range of 100m so within the limit</w:t>
      </w:r>
      <w:r>
        <w:tab/>
        <w:t>(2)</w:t>
      </w:r>
    </w:p>
    <w:p w:rsidR="00230560" w:rsidRDefault="003F38AB" w:rsidP="00230560">
      <w:pPr>
        <w:pStyle w:val="stbQuesLevel1"/>
      </w:pPr>
      <w:r>
        <w:t>5.4</w:t>
      </w:r>
      <w:r>
        <w:tab/>
      </w:r>
      <w:proofErr w:type="gramStart"/>
      <w:r w:rsidR="00230560">
        <w:t xml:space="preserve">Router  </w:t>
      </w:r>
      <w:proofErr w:type="gramEnd"/>
      <w:r w:rsidR="00BD6294" w:rsidRPr="005421EC">
        <w:rPr>
          <w:color w:val="FF0000"/>
        </w:rPr>
        <w:sym w:font="Wingdings" w:char="F0FC"/>
      </w:r>
      <w:r w:rsidR="00230560">
        <w:t xml:space="preserve">- provides connectivity to the internet links to your fibre or ADSL line </w:t>
      </w:r>
      <w:r w:rsidR="00BD6294" w:rsidRPr="005421EC">
        <w:rPr>
          <w:color w:val="FF0000"/>
        </w:rPr>
        <w:sym w:font="Wingdings" w:char="F0FC"/>
      </w:r>
    </w:p>
    <w:p w:rsidR="00230560" w:rsidRDefault="00230560" w:rsidP="00230560">
      <w:pPr>
        <w:pStyle w:val="stbQuesLevel2"/>
      </w:pPr>
      <w:r>
        <w:t>ADSL / fibre -</w:t>
      </w:r>
      <w:r w:rsidR="00BD6294" w:rsidRPr="005421EC">
        <w:rPr>
          <w:color w:val="FF0000"/>
        </w:rPr>
        <w:sym w:font="Wingdings" w:char="F0FC"/>
      </w:r>
      <w:r>
        <w:t xml:space="preserve"> both provide a permanent connection. Fibre faster.</w:t>
      </w:r>
      <w:r w:rsidR="00BD6294" w:rsidRPr="00BD6294">
        <w:rPr>
          <w:color w:val="FF0000"/>
        </w:rPr>
        <w:t xml:space="preserve"> </w:t>
      </w:r>
      <w:r w:rsidR="00BD6294" w:rsidRPr="005421EC">
        <w:rPr>
          <w:color w:val="FF0000"/>
        </w:rPr>
        <w:sym w:font="Wingdings" w:char="F0FC"/>
      </w:r>
    </w:p>
    <w:p w:rsidR="00230560" w:rsidRDefault="00230560" w:rsidP="00230560">
      <w:pPr>
        <w:pStyle w:val="stbQuesLevel2"/>
      </w:pPr>
      <w:r>
        <w:t>Device used to connect different networks – internet is different from the LAN</w:t>
      </w:r>
    </w:p>
    <w:p w:rsidR="00230560" w:rsidRDefault="00230560" w:rsidP="00230560">
      <w:pPr>
        <w:pStyle w:val="stbQuesLevel2"/>
      </w:pPr>
      <w:r>
        <w:t>Can determine the best path for data packets</w:t>
      </w:r>
    </w:p>
    <w:p w:rsidR="003F38AB" w:rsidRDefault="00230560" w:rsidP="00230560">
      <w:pPr>
        <w:pStyle w:val="stbQuesLevel2"/>
      </w:pPr>
      <w:r>
        <w:t>3G coms would not be sufficient</w:t>
      </w:r>
      <w:r w:rsidR="003F38AB">
        <w:t>.</w:t>
      </w:r>
      <w:r w:rsidR="003F38AB">
        <w:tab/>
        <w:t>(4)</w:t>
      </w:r>
    </w:p>
    <w:p w:rsidR="00230560" w:rsidRDefault="003F38AB" w:rsidP="00230560">
      <w:pPr>
        <w:pStyle w:val="stbQuesLevel1"/>
      </w:pPr>
      <w:proofErr w:type="gramStart"/>
      <w:r>
        <w:t xml:space="preserve">5.5.1  </w:t>
      </w:r>
      <w:r w:rsidR="00230560">
        <w:t>Cable</w:t>
      </w:r>
      <w:proofErr w:type="gramEnd"/>
      <w:r w:rsidR="00230560">
        <w:t xml:space="preserve"> types : UTP, fibre, coaxial</w:t>
      </w:r>
      <w:r w:rsidR="00BD6294" w:rsidRPr="005421EC">
        <w:rPr>
          <w:color w:val="FF0000"/>
        </w:rPr>
        <w:sym w:font="Wingdings" w:char="F0FC"/>
      </w:r>
    </w:p>
    <w:p w:rsidR="00230560" w:rsidRDefault="00230560" w:rsidP="00230560">
      <w:pPr>
        <w:pStyle w:val="stbQuesLevel2"/>
      </w:pPr>
      <w:r>
        <w:t>Speed 10/100 mbps and 1gbps</w:t>
      </w:r>
      <w:r w:rsidR="00BD6294" w:rsidRPr="005421EC">
        <w:rPr>
          <w:color w:val="FF0000"/>
        </w:rPr>
        <w:sym w:font="Wingdings" w:char="F0FC"/>
      </w:r>
    </w:p>
    <w:p w:rsidR="003F38AB" w:rsidRDefault="00230560" w:rsidP="00230560">
      <w:pPr>
        <w:pStyle w:val="stbQuesLevel2"/>
      </w:pPr>
      <w:r>
        <w:t>Star topology</w:t>
      </w:r>
      <w:r w:rsidR="003F38AB">
        <w:tab/>
        <w:t>(2)</w:t>
      </w:r>
    </w:p>
    <w:p w:rsidR="003F38AB" w:rsidRDefault="003F38AB" w:rsidP="00230560">
      <w:pPr>
        <w:pStyle w:val="stbQuesLevel1"/>
      </w:pPr>
      <w:proofErr w:type="gramStart"/>
      <w:r>
        <w:lastRenderedPageBreak/>
        <w:t xml:space="preserve">5.5.2  </w:t>
      </w:r>
      <w:r w:rsidR="00230560" w:rsidRPr="00230560">
        <w:t>Carrier</w:t>
      </w:r>
      <w:proofErr w:type="gramEnd"/>
      <w:r w:rsidR="00230560" w:rsidRPr="00230560">
        <w:t xml:space="preserve"> sense, - message sent when line clear. </w:t>
      </w:r>
      <w:r w:rsidR="00BD6294" w:rsidRPr="005421EC">
        <w:rPr>
          <w:color w:val="FF0000"/>
        </w:rPr>
        <w:sym w:font="Wingdings" w:char="F0FC"/>
      </w:r>
      <w:proofErr w:type="gramStart"/>
      <w:r w:rsidR="00230560" w:rsidRPr="00230560">
        <w:t>multiple</w:t>
      </w:r>
      <w:proofErr w:type="gramEnd"/>
      <w:r w:rsidR="00230560" w:rsidRPr="00230560">
        <w:t xml:space="preserve"> access - used for </w:t>
      </w:r>
      <w:proofErr w:type="spellStart"/>
      <w:r w:rsidR="00230560" w:rsidRPr="00230560">
        <w:t>collison</w:t>
      </w:r>
      <w:proofErr w:type="spellEnd"/>
      <w:r w:rsidR="00230560" w:rsidRPr="00230560">
        <w:t xml:space="preserve"> detection. </w:t>
      </w:r>
      <w:r w:rsidR="00BD6294" w:rsidRPr="005421EC">
        <w:rPr>
          <w:color w:val="FF0000"/>
        </w:rPr>
        <w:sym w:font="Wingdings" w:char="F0FC"/>
      </w:r>
      <w:r w:rsidR="00230560" w:rsidRPr="00230560">
        <w:t>Message resent after a random time if a collision occurs</w:t>
      </w:r>
      <w:r>
        <w:tab/>
        <w:t>(2)</w:t>
      </w:r>
    </w:p>
    <w:p w:rsidR="003F38AB" w:rsidRDefault="003F38AB" w:rsidP="00230560">
      <w:pPr>
        <w:pStyle w:val="stbQuesLevel1"/>
      </w:pPr>
      <w:proofErr w:type="gramStart"/>
      <w:r>
        <w:t xml:space="preserve">5.5.3  </w:t>
      </w:r>
      <w:r w:rsidR="00230560">
        <w:t>Switches</w:t>
      </w:r>
      <w:proofErr w:type="gramEnd"/>
      <w:r w:rsidR="00230560">
        <w:t xml:space="preserve"> send point to point . No collisions.</w:t>
      </w:r>
      <w:r w:rsidR="00BD6294" w:rsidRPr="00BD6294">
        <w:rPr>
          <w:color w:val="FF0000"/>
        </w:rPr>
        <w:t xml:space="preserve"> </w:t>
      </w:r>
      <w:r w:rsidR="00BD6294" w:rsidRPr="005421EC">
        <w:rPr>
          <w:color w:val="FF0000"/>
        </w:rPr>
        <w:sym w:font="Wingdings" w:char="F0FC"/>
      </w:r>
      <w:r>
        <w:tab/>
        <w:t>(1)</w:t>
      </w:r>
    </w:p>
    <w:p w:rsidR="003F38AB" w:rsidRDefault="003F38AB" w:rsidP="00230560">
      <w:pPr>
        <w:pStyle w:val="stbQuesLevel1"/>
      </w:pPr>
      <w:proofErr w:type="gramStart"/>
      <w:r>
        <w:t xml:space="preserve">5.6.1  </w:t>
      </w:r>
      <w:r w:rsidR="00230560" w:rsidRPr="00230560">
        <w:t>Provide</w:t>
      </w:r>
      <w:proofErr w:type="gramEnd"/>
      <w:r w:rsidR="00230560" w:rsidRPr="00230560">
        <w:t xml:space="preserve"> wireless access to internet </w:t>
      </w:r>
      <w:r w:rsidR="00BD6294" w:rsidRPr="005421EC">
        <w:rPr>
          <w:color w:val="FF0000"/>
        </w:rPr>
        <w:sym w:font="Wingdings" w:char="F0FC"/>
      </w:r>
      <w:r w:rsidR="00230560" w:rsidRPr="00230560">
        <w:t>- typically in a public spaces</w:t>
      </w:r>
      <w:r w:rsidR="00BD6294" w:rsidRPr="005421EC">
        <w:rPr>
          <w:color w:val="FF0000"/>
        </w:rPr>
        <w:sym w:font="Wingdings" w:char="F0FC"/>
      </w:r>
      <w:r>
        <w:tab/>
        <w:t>(2)</w:t>
      </w:r>
    </w:p>
    <w:p w:rsidR="003F38AB" w:rsidRDefault="003F38AB" w:rsidP="00230560">
      <w:pPr>
        <w:pStyle w:val="stbQuesLevel1"/>
      </w:pPr>
      <w:r>
        <w:t xml:space="preserve">5.6.2. </w:t>
      </w:r>
      <w:r w:rsidR="00230560">
        <w:t>Router or a wireless gateway</w:t>
      </w:r>
      <w:r w:rsidR="00230560">
        <w:t xml:space="preserve"> </w:t>
      </w:r>
      <w:r w:rsidR="00BD6294" w:rsidRPr="005421EC">
        <w:rPr>
          <w:color w:val="FF0000"/>
        </w:rPr>
        <w:sym w:font="Wingdings" w:char="F0FC"/>
      </w:r>
      <w:r w:rsidR="00230560">
        <w:t xml:space="preserve"> </w:t>
      </w:r>
      <w:r w:rsidR="00230560">
        <w:t>Wireless access point</w:t>
      </w:r>
      <w:r w:rsidR="00BD6294" w:rsidRPr="005421EC">
        <w:rPr>
          <w:color w:val="FF0000"/>
        </w:rPr>
        <w:sym w:font="Wingdings" w:char="F0FC"/>
      </w:r>
      <w:r>
        <w:tab/>
        <w:t>(2)</w:t>
      </w:r>
    </w:p>
    <w:p w:rsidR="003F38AB" w:rsidRDefault="003F38AB" w:rsidP="00230560">
      <w:pPr>
        <w:pStyle w:val="stbQuesLevel1"/>
      </w:pPr>
      <w:proofErr w:type="gramStart"/>
      <w:r>
        <w:t xml:space="preserve">5.6.3  </w:t>
      </w:r>
      <w:r w:rsidR="00230560">
        <w:t>WPA2</w:t>
      </w:r>
      <w:proofErr w:type="gramEnd"/>
      <w:r w:rsidR="00230560">
        <w:t xml:space="preserve"> encryption</w:t>
      </w:r>
      <w:r w:rsidR="00BD6294" w:rsidRPr="005421EC">
        <w:rPr>
          <w:color w:val="FF0000"/>
        </w:rPr>
        <w:sym w:font="Wingdings" w:char="F0FC"/>
      </w:r>
      <w:r w:rsidR="00230560">
        <w:t xml:space="preserve"> - make it password protected</w:t>
      </w:r>
      <w:r w:rsidR="00BD6294" w:rsidRPr="005421EC">
        <w:rPr>
          <w:color w:val="FF0000"/>
        </w:rPr>
        <w:sym w:font="Wingdings" w:char="F0FC"/>
      </w:r>
      <w:r w:rsidR="00230560">
        <w:t xml:space="preserve">   </w:t>
      </w:r>
      <w:r w:rsidR="00230560">
        <w:t>With gateway can ensure users logon</w:t>
      </w:r>
      <w:r>
        <w:tab/>
        <w:t>(2)</w:t>
      </w:r>
    </w:p>
    <w:p w:rsidR="003F38AB" w:rsidRDefault="003F38AB" w:rsidP="00230560">
      <w:pPr>
        <w:pStyle w:val="stbQuesLevel1"/>
      </w:pPr>
      <w:r>
        <w:t>5.7</w:t>
      </w:r>
      <w:r>
        <w:tab/>
      </w:r>
      <w:r w:rsidR="00230560" w:rsidRPr="00230560">
        <w:t xml:space="preserve">GPS technology - </w:t>
      </w:r>
      <w:r w:rsidR="00BD6294" w:rsidRPr="005421EC">
        <w:rPr>
          <w:color w:val="FF0000"/>
        </w:rPr>
        <w:sym w:font="Wingdings" w:char="F0FC"/>
      </w:r>
      <w:r w:rsidR="00230560" w:rsidRPr="00230560">
        <w:t xml:space="preserve">receives location from satellites - </w:t>
      </w:r>
      <w:r w:rsidR="00BD6294" w:rsidRPr="005421EC">
        <w:rPr>
          <w:color w:val="FF0000"/>
        </w:rPr>
        <w:sym w:font="Wingdings" w:char="F0FC"/>
      </w:r>
      <w:r w:rsidR="00230560" w:rsidRPr="00230560">
        <w:t xml:space="preserve">can communicate positions to UBER - </w:t>
      </w:r>
      <w:r w:rsidR="00BD6294" w:rsidRPr="005421EC">
        <w:rPr>
          <w:color w:val="FF0000"/>
        </w:rPr>
        <w:sym w:font="Wingdings" w:char="F0FC"/>
      </w:r>
      <w:r w:rsidR="00230560" w:rsidRPr="00230560">
        <w:t xml:space="preserve">Google maps can calculate distance and time - </w:t>
      </w:r>
      <w:proofErr w:type="spellStart"/>
      <w:r w:rsidR="00230560" w:rsidRPr="00230560">
        <w:t>uber</w:t>
      </w:r>
      <w:proofErr w:type="spellEnd"/>
      <w:r w:rsidR="00230560" w:rsidRPr="00230560">
        <w:t xml:space="preserve"> uses this for fare calculation.</w:t>
      </w:r>
      <w:r>
        <w:tab/>
        <w:t>(3)</w:t>
      </w:r>
    </w:p>
    <w:p w:rsidR="003F38AB" w:rsidRDefault="003F38AB" w:rsidP="00230560">
      <w:pPr>
        <w:pStyle w:val="stbQuesLevel1"/>
      </w:pPr>
      <w:r>
        <w:t>5.8</w:t>
      </w:r>
      <w:r>
        <w:tab/>
      </w:r>
      <w:r w:rsidR="00230560">
        <w:t xml:space="preserve">They are connecting to the UBER system </w:t>
      </w:r>
      <w:r w:rsidR="00230560">
        <w:t>using a third party service</w:t>
      </w:r>
      <w:r w:rsidR="00BD6294" w:rsidRPr="005421EC">
        <w:rPr>
          <w:color w:val="FF0000"/>
        </w:rPr>
        <w:sym w:font="Wingdings" w:char="F0FC"/>
      </w:r>
      <w:r w:rsidR="00230560">
        <w:t xml:space="preserve"> such as cell.</w:t>
      </w:r>
      <w:r w:rsidR="00BD6294" w:rsidRPr="00BD6294">
        <w:rPr>
          <w:color w:val="FF0000"/>
        </w:rPr>
        <w:t xml:space="preserve"> </w:t>
      </w:r>
      <w:r w:rsidR="00BD6294" w:rsidRPr="005421EC">
        <w:rPr>
          <w:color w:val="FF0000"/>
        </w:rPr>
        <w:sym w:font="Wingdings" w:char="F0FC"/>
      </w:r>
      <w:r>
        <w:tab/>
        <w:t>(2)</w:t>
      </w:r>
    </w:p>
    <w:p w:rsidR="003F38AB" w:rsidRDefault="003F38AB" w:rsidP="003F38AB">
      <w:pPr>
        <w:pStyle w:val="stbLine"/>
      </w:pPr>
    </w:p>
    <w:p w:rsidR="003F38AB" w:rsidRDefault="003F38AB" w:rsidP="003F38AB">
      <w:pPr>
        <w:pStyle w:val="stbQuesHead"/>
      </w:pPr>
      <w:r>
        <w:t xml:space="preserve">Question 6 </w:t>
      </w:r>
      <w:r>
        <w:tab/>
        <w:t>e_Communication and security</w:t>
      </w:r>
      <w:r>
        <w:tab/>
        <w:t>26</w:t>
      </w:r>
    </w:p>
    <w:p w:rsidR="003F38AB" w:rsidRDefault="003F38AB" w:rsidP="00773C1A">
      <w:pPr>
        <w:pStyle w:val="stbQuesLevel1"/>
      </w:pPr>
      <w:r>
        <w:t xml:space="preserve">6.1.1. </w:t>
      </w:r>
      <w:r w:rsidR="00773C1A" w:rsidRPr="00773C1A">
        <w:t xml:space="preserve">Set of rules </w:t>
      </w:r>
      <w:r w:rsidR="00850D08" w:rsidRPr="005421EC">
        <w:rPr>
          <w:color w:val="FF0000"/>
        </w:rPr>
        <w:sym w:font="Wingdings" w:char="F0FC"/>
      </w:r>
      <w:r w:rsidR="00773C1A" w:rsidRPr="00773C1A">
        <w:t>for transmitting data across a NW</w:t>
      </w:r>
      <w:r w:rsidR="00850D08" w:rsidRPr="005421EC">
        <w:rPr>
          <w:color w:val="FF0000"/>
        </w:rPr>
        <w:sym w:font="Wingdings" w:char="F0FC"/>
      </w:r>
      <w:r>
        <w:tab/>
        <w:t>(2)</w:t>
      </w:r>
    </w:p>
    <w:p w:rsidR="00773C1A" w:rsidRDefault="003F38AB" w:rsidP="00773C1A">
      <w:pPr>
        <w:pStyle w:val="stbQuesLevel1"/>
      </w:pPr>
      <w:proofErr w:type="gramStart"/>
      <w:r>
        <w:t xml:space="preserve">6.1.2  </w:t>
      </w:r>
      <w:r w:rsidR="00773C1A">
        <w:t>Http</w:t>
      </w:r>
      <w:proofErr w:type="gramEnd"/>
      <w:r w:rsidR="00773C1A">
        <w:t xml:space="preserve"> protocol defines how web pages transmitted across the web</w:t>
      </w:r>
      <w:r w:rsidR="00850D08" w:rsidRPr="005421EC">
        <w:rPr>
          <w:color w:val="FF0000"/>
        </w:rPr>
        <w:sym w:font="Wingdings" w:char="F0FC"/>
      </w:r>
    </w:p>
    <w:p w:rsidR="00850D08" w:rsidRDefault="00773C1A" w:rsidP="00773C1A">
      <w:pPr>
        <w:pStyle w:val="stbQuesLevel2"/>
      </w:pPr>
      <w:r>
        <w:t>Https - secure, encrypted transmission to protect data</w:t>
      </w:r>
      <w:r w:rsidR="00850D08" w:rsidRPr="005421EC">
        <w:rPr>
          <w:color w:val="FF0000"/>
        </w:rPr>
        <w:sym w:font="Wingdings" w:char="F0FC"/>
      </w:r>
      <w:r>
        <w:t xml:space="preserve">. Recognised by padlock next to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3F38AB" w:rsidRDefault="00850D08" w:rsidP="00773C1A">
      <w:pPr>
        <w:pStyle w:val="stbQuesLevel2"/>
      </w:pPr>
      <w:r>
        <w:t>Https for secure data.</w:t>
      </w:r>
      <w:r w:rsidRPr="00850D08">
        <w:rPr>
          <w:color w:val="FF0000"/>
        </w:rPr>
        <w:t xml:space="preserve"> </w:t>
      </w:r>
      <w:r w:rsidRPr="005421EC">
        <w:rPr>
          <w:color w:val="FF0000"/>
        </w:rPr>
        <w:sym w:font="Wingdings" w:char="F0FC"/>
      </w:r>
      <w:r w:rsidR="003F38AB">
        <w:tab/>
        <w:t>(3)</w:t>
      </w:r>
    </w:p>
    <w:p w:rsidR="00773C1A" w:rsidRDefault="003F38AB" w:rsidP="00773C1A">
      <w:pPr>
        <w:pStyle w:val="stbQuesLevel1"/>
      </w:pPr>
      <w:proofErr w:type="gramStart"/>
      <w:r>
        <w:t xml:space="preserve">6.1.3  </w:t>
      </w:r>
      <w:r w:rsidR="00773C1A">
        <w:t>Can</w:t>
      </w:r>
      <w:proofErr w:type="gramEnd"/>
      <w:r w:rsidR="00773C1A">
        <w:t xml:space="preserve"> personalise the experience more easily</w:t>
      </w:r>
      <w:r w:rsidR="00850D08" w:rsidRPr="005421EC">
        <w:rPr>
          <w:color w:val="FF0000"/>
        </w:rPr>
        <w:sym w:font="Wingdings" w:char="F0FC"/>
      </w:r>
    </w:p>
    <w:p w:rsidR="00773C1A" w:rsidRDefault="00773C1A" w:rsidP="00773C1A">
      <w:pPr>
        <w:pStyle w:val="stbQuesLevel2"/>
      </w:pPr>
      <w:r>
        <w:t xml:space="preserve">Apps can make better use of mobile features - integrate with mobile tech </w:t>
      </w:r>
      <w:proofErr w:type="spellStart"/>
      <w:r>
        <w:t>eg</w:t>
      </w:r>
      <w:proofErr w:type="spellEnd"/>
      <w:r>
        <w:t xml:space="preserve"> </w:t>
      </w:r>
      <w:proofErr w:type="spellStart"/>
      <w:r>
        <w:t>gps</w:t>
      </w:r>
      <w:proofErr w:type="spellEnd"/>
      <w:r w:rsidR="00850D08" w:rsidRPr="005421EC">
        <w:rPr>
          <w:color w:val="FF0000"/>
        </w:rPr>
        <w:sym w:font="Wingdings" w:char="F0FC"/>
      </w:r>
    </w:p>
    <w:p w:rsidR="00773C1A" w:rsidRDefault="00773C1A" w:rsidP="00773C1A">
      <w:pPr>
        <w:pStyle w:val="stbQuesLevel2"/>
      </w:pPr>
      <w:r>
        <w:t>More secure</w:t>
      </w:r>
      <w:r w:rsidR="00850D08" w:rsidRPr="005421EC">
        <w:rPr>
          <w:color w:val="FF0000"/>
        </w:rPr>
        <w:sym w:font="Wingdings" w:char="F0FC"/>
      </w:r>
    </w:p>
    <w:p w:rsidR="00773C1A" w:rsidRDefault="00773C1A" w:rsidP="00773C1A">
      <w:pPr>
        <w:pStyle w:val="stbQuesLevel2"/>
      </w:pPr>
      <w:r>
        <w:t>Better user experience</w:t>
      </w:r>
    </w:p>
    <w:p w:rsidR="003F38AB" w:rsidRDefault="00773C1A" w:rsidP="00773C1A">
      <w:pPr>
        <w:pStyle w:val="stbQuesLevel2"/>
      </w:pPr>
      <w:r>
        <w:t>Transfer less data - Faster access</w:t>
      </w:r>
      <w:r w:rsidR="003F38AB">
        <w:tab/>
        <w:t>(3)</w:t>
      </w:r>
    </w:p>
    <w:p w:rsidR="00773C1A" w:rsidRDefault="003F38AB" w:rsidP="00773C1A">
      <w:pPr>
        <w:pStyle w:val="stbQuesLevel1"/>
      </w:pPr>
      <w:r>
        <w:t>6.2</w:t>
      </w:r>
      <w:r>
        <w:tab/>
      </w:r>
      <w:r w:rsidR="00773C1A">
        <w:t xml:space="preserve">Phishing - emails luring to fake site to get info </w:t>
      </w:r>
    </w:p>
    <w:p w:rsidR="00773C1A" w:rsidRDefault="00773C1A" w:rsidP="00773C1A">
      <w:pPr>
        <w:pStyle w:val="stbQuesLevel1"/>
      </w:pPr>
      <w:r>
        <w:tab/>
      </w:r>
      <w:r>
        <w:t>As so much of their business online must be very aware of risk and must guard against handing out info online</w:t>
      </w:r>
    </w:p>
    <w:p w:rsidR="003F38AB" w:rsidRDefault="00773C1A" w:rsidP="00773C1A">
      <w:pPr>
        <w:pStyle w:val="stbQuesLevel1"/>
      </w:pPr>
      <w:r>
        <w:tab/>
      </w:r>
      <w:r>
        <w:t>Pretexting - as dealing with different people every day - guard against revealing personal details</w:t>
      </w:r>
      <w:r>
        <w:t xml:space="preserve"> ANY of other methods names</w:t>
      </w:r>
      <w:r w:rsidR="00A26FC5" w:rsidRPr="005421EC">
        <w:rPr>
          <w:color w:val="FF0000"/>
        </w:rPr>
        <w:sym w:font="Wingdings" w:char="F0FC"/>
      </w:r>
      <w:r>
        <w:t>, explained</w:t>
      </w:r>
      <w:r w:rsidR="00A26FC5" w:rsidRPr="005421EC">
        <w:rPr>
          <w:color w:val="FF0000"/>
        </w:rPr>
        <w:sym w:font="Wingdings" w:char="F0FC"/>
      </w:r>
      <w:r>
        <w:t xml:space="preserve"> and prevention.</w:t>
      </w:r>
      <w:r w:rsidR="00A26FC5" w:rsidRPr="00A26FC5">
        <w:rPr>
          <w:color w:val="FF0000"/>
        </w:rPr>
        <w:t xml:space="preserve"> </w:t>
      </w:r>
      <w:r w:rsidR="00A26FC5" w:rsidRPr="005421EC">
        <w:rPr>
          <w:color w:val="FF0000"/>
        </w:rPr>
        <w:sym w:font="Wingdings" w:char="F0FC"/>
      </w:r>
      <w:r w:rsidR="003F38AB">
        <w:tab/>
        <w:t>(6)</w:t>
      </w:r>
    </w:p>
    <w:p w:rsidR="00773C1A" w:rsidRDefault="003F38AB" w:rsidP="00773C1A">
      <w:pPr>
        <w:pStyle w:val="stbQuesLevel1"/>
      </w:pPr>
      <w:r>
        <w:t>6.3</w:t>
      </w:r>
      <w:r>
        <w:tab/>
      </w:r>
      <w:r w:rsidR="00773C1A">
        <w:t xml:space="preserve">Physical loss of data </w:t>
      </w:r>
      <w:r w:rsidR="00A26FC5" w:rsidRPr="005421EC">
        <w:rPr>
          <w:color w:val="FF0000"/>
        </w:rPr>
        <w:sym w:font="Wingdings" w:char="F0FC"/>
      </w:r>
      <w:r w:rsidR="00773C1A">
        <w:t>- damage to HW</w:t>
      </w:r>
      <w:r w:rsidR="00A26FC5" w:rsidRPr="005421EC">
        <w:rPr>
          <w:color w:val="FF0000"/>
        </w:rPr>
        <w:sym w:font="Wingdings" w:char="F0FC"/>
      </w:r>
      <w:r w:rsidR="00773C1A">
        <w:t xml:space="preserve"> - use cloud based</w:t>
      </w:r>
      <w:r w:rsidR="00773C1A">
        <w:t xml:space="preserve">. </w:t>
      </w:r>
      <w:r w:rsidR="00A26FC5" w:rsidRPr="005421EC">
        <w:rPr>
          <w:color w:val="FF0000"/>
        </w:rPr>
        <w:sym w:font="Wingdings" w:char="F0FC"/>
      </w:r>
    </w:p>
    <w:p w:rsidR="003F38AB" w:rsidRDefault="00773C1A" w:rsidP="00773C1A">
      <w:pPr>
        <w:pStyle w:val="stbQuesLevel2"/>
      </w:pPr>
      <w:proofErr w:type="spellStart"/>
      <w:r>
        <w:t>Cyber attack</w:t>
      </w:r>
      <w:proofErr w:type="spellEnd"/>
      <w:r w:rsidR="00A26FC5" w:rsidRPr="005421EC">
        <w:rPr>
          <w:color w:val="FF0000"/>
        </w:rPr>
        <w:sym w:font="Wingdings" w:char="F0FC"/>
      </w:r>
      <w:r>
        <w:t xml:space="preserve"> - firewalls</w:t>
      </w:r>
      <w:r w:rsidR="00A26FC5" w:rsidRPr="005421EC">
        <w:rPr>
          <w:color w:val="FF0000"/>
        </w:rPr>
        <w:sym w:font="Wingdings" w:char="F0FC"/>
      </w:r>
      <w:r>
        <w:t xml:space="preserve"> - security SW</w:t>
      </w:r>
      <w:r w:rsidR="00A26FC5" w:rsidRPr="005421EC">
        <w:rPr>
          <w:color w:val="FF0000"/>
        </w:rPr>
        <w:sym w:font="Wingdings" w:char="F0FC"/>
      </w:r>
      <w:r w:rsidR="003F38AB">
        <w:tab/>
        <w:t>(6)</w:t>
      </w:r>
    </w:p>
    <w:p w:rsidR="003F38AB" w:rsidRDefault="003F38AB" w:rsidP="00773C1A">
      <w:pPr>
        <w:pStyle w:val="stbQuesLevel1"/>
      </w:pPr>
      <w:r>
        <w:t xml:space="preserve">6.4.1 </w:t>
      </w:r>
      <w:r w:rsidR="00773C1A" w:rsidRPr="00773C1A">
        <w:t>Cookies are small files</w:t>
      </w:r>
      <w:r w:rsidR="00A26FC5" w:rsidRPr="005421EC">
        <w:rPr>
          <w:color w:val="FF0000"/>
        </w:rPr>
        <w:sym w:font="Wingdings" w:char="F0FC"/>
      </w:r>
      <w:r w:rsidR="00773C1A" w:rsidRPr="00773C1A">
        <w:t xml:space="preserve"> which are stored on a user's computer.</w:t>
      </w:r>
      <w:r w:rsidR="00A26FC5" w:rsidRPr="00A26FC5">
        <w:rPr>
          <w:color w:val="FF0000"/>
        </w:rPr>
        <w:t xml:space="preserve"> </w:t>
      </w:r>
      <w:r w:rsidR="00A26FC5" w:rsidRPr="005421EC">
        <w:rPr>
          <w:color w:val="FF0000"/>
        </w:rPr>
        <w:sym w:font="Wingdings" w:char="F0FC"/>
      </w:r>
      <w:r w:rsidR="00773C1A" w:rsidRPr="00773C1A">
        <w:t xml:space="preserve"> They are designed to hold a modest amount of data specific to a particular client and website, and can be accessed either by the web server or the client computer</w:t>
      </w:r>
      <w:r>
        <w:tab/>
        <w:t>(2)</w:t>
      </w:r>
    </w:p>
    <w:p w:rsidR="003F38AB" w:rsidRDefault="003F38AB" w:rsidP="00773C1A">
      <w:pPr>
        <w:pStyle w:val="stbQuesLevel1"/>
      </w:pPr>
      <w:r>
        <w:t xml:space="preserve">6.4.2 </w:t>
      </w:r>
      <w:proofErr w:type="gramStart"/>
      <w:r w:rsidR="00773C1A" w:rsidRPr="00773C1A">
        <w:t>for</w:t>
      </w:r>
      <w:proofErr w:type="gramEnd"/>
      <w:r w:rsidR="00773C1A" w:rsidRPr="00773C1A">
        <w:t xml:space="preserve"> authenticating users,</w:t>
      </w:r>
      <w:r w:rsidR="00A26FC5" w:rsidRPr="00A26FC5">
        <w:rPr>
          <w:color w:val="FF0000"/>
        </w:rPr>
        <w:t xml:space="preserve"> </w:t>
      </w:r>
      <w:r w:rsidR="00A26FC5" w:rsidRPr="005421EC">
        <w:rPr>
          <w:color w:val="FF0000"/>
        </w:rPr>
        <w:sym w:font="Wingdings" w:char="F0FC"/>
      </w:r>
      <w:r w:rsidR="00773C1A" w:rsidRPr="00773C1A">
        <w:t xml:space="preserve"> remembering user preferences and settings,</w:t>
      </w:r>
      <w:r w:rsidR="00A26FC5" w:rsidRPr="00A26FC5">
        <w:rPr>
          <w:color w:val="FF0000"/>
        </w:rPr>
        <w:t xml:space="preserve"> </w:t>
      </w:r>
      <w:r w:rsidR="00A26FC5" w:rsidRPr="005421EC">
        <w:rPr>
          <w:color w:val="FF0000"/>
        </w:rPr>
        <w:sym w:font="Wingdings" w:char="F0FC"/>
      </w:r>
      <w:r w:rsidR="00773C1A" w:rsidRPr="00773C1A">
        <w:t xml:space="preserve"> determining the popularity of content,</w:t>
      </w:r>
      <w:r>
        <w:tab/>
        <w:t>(2)</w:t>
      </w:r>
    </w:p>
    <w:p w:rsidR="003F38AB" w:rsidRDefault="003F38AB" w:rsidP="003F38AB">
      <w:pPr>
        <w:pStyle w:val="stbLine"/>
      </w:pPr>
    </w:p>
    <w:p w:rsidR="003F38AB" w:rsidRDefault="003F38AB" w:rsidP="003F38AB">
      <w:pPr>
        <w:pStyle w:val="stbQuesHead"/>
      </w:pPr>
      <w:r>
        <w:t>Question 7</w:t>
      </w:r>
      <w:r>
        <w:tab/>
        <w:t xml:space="preserve">Social </w:t>
      </w:r>
      <w:r>
        <w:tab/>
        <w:t>19</w:t>
      </w:r>
    </w:p>
    <w:p w:rsidR="00A26FC5" w:rsidRDefault="003F38AB" w:rsidP="00850D08">
      <w:pPr>
        <w:pStyle w:val="stbQuesLevel1"/>
      </w:pPr>
      <w:r>
        <w:t>7.1</w:t>
      </w:r>
      <w:r>
        <w:tab/>
      </w:r>
      <w:r w:rsidR="00850D08" w:rsidRPr="00850D08">
        <w:t>Simulation of human decision making processes by a computer system that is programmed to react</w:t>
      </w:r>
      <w:r w:rsidR="00A26FC5" w:rsidRPr="005421EC">
        <w:rPr>
          <w:color w:val="FF0000"/>
        </w:rPr>
        <w:sym w:font="Wingdings" w:char="F0FC"/>
      </w:r>
      <w:r w:rsidR="00850D08" w:rsidRPr="00850D08">
        <w:t xml:space="preserve"> on the basis of input gained from sensors. </w:t>
      </w:r>
      <w:r w:rsidR="00A26FC5" w:rsidRPr="005421EC">
        <w:rPr>
          <w:color w:val="FF0000"/>
        </w:rPr>
        <w:sym w:font="Wingdings" w:char="F0FC"/>
      </w:r>
      <w:r w:rsidR="00850D08" w:rsidRPr="00850D08">
        <w:t xml:space="preserve">In this scenario cars using </w:t>
      </w:r>
      <w:proofErr w:type="spellStart"/>
      <w:r w:rsidR="00850D08" w:rsidRPr="00850D08">
        <w:t>gps</w:t>
      </w:r>
      <w:proofErr w:type="spellEnd"/>
      <w:r w:rsidR="00850D08" w:rsidRPr="00850D08">
        <w:t xml:space="preserve"> technology </w:t>
      </w:r>
      <w:r w:rsidR="00850D08" w:rsidRPr="00850D08">
        <w:lastRenderedPageBreak/>
        <w:t>for route and cameras to record surroundings feeding back info to program</w:t>
      </w:r>
      <w:r w:rsidR="00A26FC5" w:rsidRPr="005421EC">
        <w:rPr>
          <w:color w:val="FF0000"/>
        </w:rPr>
        <w:sym w:font="Wingdings" w:char="F0FC"/>
      </w:r>
      <w:r w:rsidR="00850D08" w:rsidRPr="00850D08">
        <w:t>, other sensors detecting proximity of objects.</w:t>
      </w:r>
      <w:r w:rsidR="00A26FC5" w:rsidRPr="00A26FC5">
        <w:rPr>
          <w:color w:val="FF0000"/>
        </w:rPr>
        <w:t xml:space="preserve"> </w:t>
      </w:r>
      <w:r w:rsidR="00A26FC5" w:rsidRPr="005421EC">
        <w:rPr>
          <w:color w:val="FF0000"/>
        </w:rPr>
        <w:sym w:font="Wingdings" w:char="F0FC"/>
      </w:r>
      <w:r w:rsidR="00850D08" w:rsidRPr="00850D08">
        <w:t xml:space="preserve"> Car speed and direction adapting to inputs</w:t>
      </w:r>
      <w:r>
        <w:t>.</w:t>
      </w:r>
    </w:p>
    <w:p w:rsidR="003F38AB" w:rsidRDefault="00A26FC5" w:rsidP="00850D08">
      <w:pPr>
        <w:pStyle w:val="stbQuesLevel1"/>
      </w:pPr>
      <w:r>
        <w:tab/>
        <w:t>Yes, if software malfunctions.</w:t>
      </w:r>
      <w:r w:rsidRPr="00A26FC5">
        <w:rPr>
          <w:color w:val="FF0000"/>
        </w:rPr>
        <w:t xml:space="preserve"> </w:t>
      </w:r>
      <w:r w:rsidRPr="005421EC">
        <w:rPr>
          <w:color w:val="FF0000"/>
        </w:rPr>
        <w:sym w:font="Wingdings" w:char="F0FC"/>
      </w:r>
      <w:r w:rsidR="00850D08">
        <w:tab/>
        <w:t>(5)</w:t>
      </w:r>
    </w:p>
    <w:p w:rsidR="00850D08" w:rsidRDefault="003F38AB" w:rsidP="00850D08">
      <w:pPr>
        <w:pStyle w:val="stbQuesLevel1"/>
      </w:pPr>
      <w:r>
        <w:t>7.2</w:t>
      </w:r>
      <w:r>
        <w:tab/>
      </w:r>
      <w:r w:rsidR="00850D08">
        <w:t>Programmer : writes code to create software, normally part of a team, must be able to work with people – will need to interface with graphic designers, systems analysts, problem solving skills , technical programming skills.</w:t>
      </w:r>
    </w:p>
    <w:p w:rsidR="00850D08" w:rsidRDefault="00850D08" w:rsidP="00850D08">
      <w:pPr>
        <w:pStyle w:val="stbQuesLevel2"/>
      </w:pPr>
      <w:r>
        <w:t xml:space="preserve">Systems </w:t>
      </w:r>
      <w:proofErr w:type="gramStart"/>
      <w:r>
        <w:t>Analyst :</w:t>
      </w:r>
      <w:proofErr w:type="gramEnd"/>
      <w:r>
        <w:t xml:space="preserve"> interact with users, </w:t>
      </w:r>
      <w:r w:rsidR="00A26FC5" w:rsidRPr="005421EC">
        <w:rPr>
          <w:color w:val="FF0000"/>
        </w:rPr>
        <w:sym w:font="Wingdings" w:char="F0FC"/>
      </w:r>
      <w:r>
        <w:t>determine needs,</w:t>
      </w:r>
      <w:r w:rsidR="00A26FC5" w:rsidRPr="00A26FC5">
        <w:rPr>
          <w:color w:val="FF0000"/>
        </w:rPr>
        <w:t xml:space="preserve"> </w:t>
      </w:r>
      <w:r w:rsidR="00A26FC5" w:rsidRPr="005421EC">
        <w:rPr>
          <w:color w:val="FF0000"/>
        </w:rPr>
        <w:sym w:font="Wingdings" w:char="F0FC"/>
      </w:r>
      <w:r>
        <w:t xml:space="preserve"> designs solution,</w:t>
      </w:r>
      <w:r w:rsidR="00A26FC5" w:rsidRPr="00A26FC5">
        <w:rPr>
          <w:color w:val="FF0000"/>
        </w:rPr>
        <w:t xml:space="preserve"> </w:t>
      </w:r>
      <w:r w:rsidR="00A26FC5" w:rsidRPr="005421EC">
        <w:rPr>
          <w:color w:val="FF0000"/>
        </w:rPr>
        <w:sym w:font="Wingdings" w:char="F0FC"/>
      </w:r>
      <w:r>
        <w:t xml:space="preserve"> writes a spec for programmers</w:t>
      </w:r>
      <w:r w:rsidR="00A26FC5" w:rsidRPr="005421EC">
        <w:rPr>
          <w:color w:val="FF0000"/>
        </w:rPr>
        <w:sym w:font="Wingdings" w:char="F0FC"/>
      </w:r>
    </w:p>
    <w:p w:rsidR="00850D08" w:rsidRDefault="00850D08" w:rsidP="00850D08">
      <w:pPr>
        <w:pStyle w:val="stbQuesLevel2"/>
      </w:pPr>
      <w:r>
        <w:t xml:space="preserve">Graphic </w:t>
      </w:r>
      <w:proofErr w:type="gramStart"/>
      <w:r>
        <w:t>Designer :</w:t>
      </w:r>
      <w:proofErr w:type="gramEnd"/>
      <w:r>
        <w:t xml:space="preserve"> designs the appearance of things : layout of website, user interface for application : company logo : branding</w:t>
      </w:r>
    </w:p>
    <w:p w:rsidR="003F38AB" w:rsidRDefault="00850D08" w:rsidP="00850D08">
      <w:pPr>
        <w:pStyle w:val="stbQuesLevel2"/>
      </w:pPr>
      <w:r>
        <w:t xml:space="preserve">Security </w:t>
      </w:r>
      <w:proofErr w:type="gramStart"/>
      <w:r>
        <w:t>Consultant :</w:t>
      </w:r>
      <w:proofErr w:type="gramEnd"/>
      <w:r>
        <w:t xml:space="preserve"> tests, analyses the security requirements of a company. Designs/ recommends solution to meet requirements. Covers physical security, compu</w:t>
      </w:r>
      <w:r w:rsidR="00A26FC5">
        <w:t>t</w:t>
      </w:r>
      <w:r>
        <w:t>er based security, access control, protection from hackers.</w:t>
      </w:r>
      <w:r w:rsidR="003F38AB">
        <w:tab/>
        <w:t>(4)</w:t>
      </w:r>
    </w:p>
    <w:p w:rsidR="003F38AB" w:rsidRDefault="003F38AB" w:rsidP="003F38AB">
      <w:pPr>
        <w:pStyle w:val="stbQuesLevel1"/>
      </w:pPr>
      <w:r>
        <w:t>7.3</w:t>
      </w:r>
      <w:r>
        <w:tab/>
      </w:r>
      <w:r w:rsidR="00850D08" w:rsidRPr="00850D08">
        <w:t>Describes the ease with which people, goods, cultures are exchanged around the world. Enabled by technologies such as communication</w:t>
      </w:r>
      <w:r>
        <w:tab/>
        <w:t>(2)</w:t>
      </w:r>
    </w:p>
    <w:p w:rsidR="00850D08" w:rsidRDefault="003F38AB" w:rsidP="00850D08">
      <w:pPr>
        <w:pStyle w:val="stbQuesLevel1"/>
      </w:pPr>
      <w:r>
        <w:t>7.3.1</w:t>
      </w:r>
      <w:r>
        <w:tab/>
      </w:r>
      <w:r w:rsidR="00850D08">
        <w:t>Has quickly managed to expand into other countries</w:t>
      </w:r>
      <w:r w:rsidR="00A26FC5" w:rsidRPr="005421EC">
        <w:rPr>
          <w:color w:val="FF0000"/>
        </w:rPr>
        <w:sym w:font="Wingdings" w:char="F0FC"/>
      </w:r>
      <w:r w:rsidR="00850D08">
        <w:t xml:space="preserve"> - travellers get used to experience in one city and have same experience when travel.</w:t>
      </w:r>
    </w:p>
    <w:p w:rsidR="00850D08" w:rsidRDefault="00850D08" w:rsidP="00850D08">
      <w:pPr>
        <w:pStyle w:val="stbQuesLevel2"/>
      </w:pPr>
      <w:r>
        <w:t>Can make use of developers all over the world</w:t>
      </w:r>
      <w:r w:rsidR="00A26FC5" w:rsidRPr="005421EC">
        <w:rPr>
          <w:color w:val="FF0000"/>
        </w:rPr>
        <w:sym w:font="Wingdings" w:char="F0FC"/>
      </w:r>
    </w:p>
    <w:p w:rsidR="003F38AB" w:rsidRDefault="00850D08" w:rsidP="00850D08">
      <w:pPr>
        <w:pStyle w:val="stbQuesLevel2"/>
      </w:pPr>
      <w:r>
        <w:t>Strong technology platform can be shared globally</w:t>
      </w:r>
      <w:r w:rsidR="003F38AB">
        <w:tab/>
        <w:t>(2)</w:t>
      </w:r>
    </w:p>
    <w:p w:rsidR="003F38AB" w:rsidRDefault="003F38AB" w:rsidP="003F38AB">
      <w:pPr>
        <w:pStyle w:val="stbQuesLevel1"/>
      </w:pPr>
      <w:r>
        <w:t>7.</w:t>
      </w:r>
      <w:r w:rsidR="00A26FC5">
        <w:t>4</w:t>
      </w:r>
      <w:r>
        <w:tab/>
      </w:r>
      <w:r w:rsidR="00850D08" w:rsidRPr="00850D08">
        <w:t>Limited public transport</w:t>
      </w:r>
      <w:r w:rsidR="00A26FC5" w:rsidRPr="005421EC">
        <w:rPr>
          <w:color w:val="FF0000"/>
        </w:rPr>
        <w:sym w:font="Wingdings" w:char="F0FC"/>
      </w:r>
      <w:r w:rsidR="00850D08" w:rsidRPr="00850D08">
        <w:t>, stricter drinking and driving laws</w:t>
      </w:r>
      <w:r w:rsidR="00A26FC5" w:rsidRPr="005421EC">
        <w:rPr>
          <w:color w:val="FF0000"/>
        </w:rPr>
        <w:sym w:font="Wingdings" w:char="F0FC"/>
      </w:r>
      <w:r>
        <w:tab/>
        <w:t>(2)</w:t>
      </w:r>
    </w:p>
    <w:p w:rsidR="003F38AB" w:rsidRDefault="003F38AB" w:rsidP="003F38AB">
      <w:pPr>
        <w:pStyle w:val="stbLine"/>
      </w:pPr>
    </w:p>
    <w:p w:rsidR="003F38AB" w:rsidRDefault="003F38AB" w:rsidP="00781E77">
      <w:pPr>
        <w:pStyle w:val="stbQuesHead"/>
      </w:pPr>
      <w:r>
        <w:t>Question 8</w:t>
      </w:r>
      <w:r>
        <w:tab/>
        <w:t>Software development</w:t>
      </w:r>
      <w:r>
        <w:tab/>
      </w:r>
    </w:p>
    <w:p w:rsidR="003F38AB" w:rsidRDefault="00781E77" w:rsidP="00781E77">
      <w:pPr>
        <w:pStyle w:val="stbQuesLevel1"/>
      </w:pPr>
      <w:proofErr w:type="gramStart"/>
      <w:r>
        <w:t>8.1.1</w:t>
      </w:r>
      <w:r w:rsidR="003F38AB">
        <w:t xml:space="preserve">  </w:t>
      </w:r>
      <w:r w:rsidRPr="00781E77">
        <w:t>Encapsulation</w:t>
      </w:r>
      <w:proofErr w:type="gramEnd"/>
      <w:r w:rsidRPr="00781E77">
        <w:t xml:space="preserve"> in Java is a mechanism of wrapping the data (variables) </w:t>
      </w:r>
      <w:r w:rsidR="00FC50E5" w:rsidRPr="005421EC">
        <w:rPr>
          <w:color w:val="FF0000"/>
        </w:rPr>
        <w:sym w:font="Wingdings" w:char="F0FC"/>
      </w:r>
      <w:r w:rsidRPr="00781E77">
        <w:t>and code acting on the data (methods) together as a single unit.</w:t>
      </w:r>
      <w:r w:rsidR="00FC50E5" w:rsidRPr="00FC50E5">
        <w:rPr>
          <w:color w:val="FF0000"/>
        </w:rPr>
        <w:t xml:space="preserve"> </w:t>
      </w:r>
      <w:r w:rsidR="00FC50E5" w:rsidRPr="005421EC">
        <w:rPr>
          <w:color w:val="FF0000"/>
        </w:rPr>
        <w:sym w:font="Wingdings" w:char="F0FC"/>
      </w:r>
      <w:r w:rsidR="003F38AB">
        <w:tab/>
        <w:t>(2)</w:t>
      </w:r>
    </w:p>
    <w:p w:rsidR="003F38AB" w:rsidRDefault="00781E77" w:rsidP="00781E77">
      <w:pPr>
        <w:pStyle w:val="stbQuesLevel1"/>
      </w:pPr>
      <w:r>
        <w:t>8.1.2</w:t>
      </w:r>
      <w:r w:rsidR="003F38AB">
        <w:t xml:space="preserve"> </w:t>
      </w:r>
      <w:r>
        <w:t>Fields private</w:t>
      </w:r>
      <w:r w:rsidR="00FC50E5" w:rsidRPr="005421EC">
        <w:rPr>
          <w:color w:val="FF0000"/>
        </w:rPr>
        <w:sym w:font="Wingdings" w:char="F0FC"/>
      </w:r>
      <w:r>
        <w:t>, hide inner workings.</w:t>
      </w:r>
      <w:r w:rsidR="00FC50E5" w:rsidRPr="00FC50E5">
        <w:rPr>
          <w:color w:val="FF0000"/>
        </w:rPr>
        <w:t xml:space="preserve"> </w:t>
      </w:r>
      <w:r w:rsidR="00FC50E5" w:rsidRPr="005421EC">
        <w:rPr>
          <w:color w:val="FF0000"/>
        </w:rPr>
        <w:sym w:font="Wingdings" w:char="F0FC"/>
      </w:r>
      <w:r w:rsidR="003F38AB">
        <w:tab/>
        <w:t>(2)</w:t>
      </w:r>
    </w:p>
    <w:p w:rsidR="003F38AB" w:rsidRPr="004B4F9D" w:rsidRDefault="003F38AB" w:rsidP="00781E77">
      <w:pPr>
        <w:pStyle w:val="stbQuesLevel1"/>
      </w:pPr>
      <w:proofErr w:type="gramStart"/>
      <w:r w:rsidRPr="004B4F9D">
        <w:t>import</w:t>
      </w:r>
      <w:proofErr w:type="gramEnd"/>
      <w:r w:rsidRPr="004B4F9D">
        <w:t xml:space="preserve"> </w:t>
      </w:r>
      <w:proofErr w:type="spellStart"/>
      <w:r w:rsidRPr="004B4F9D">
        <w:t>com.uber.sdk.android.rides.RideRequestButton</w:t>
      </w:r>
      <w:proofErr w:type="spellEnd"/>
      <w:r w:rsidRPr="004B4F9D">
        <w:t>;</w:t>
      </w:r>
    </w:p>
    <w:p w:rsidR="003F38AB" w:rsidRDefault="003F38AB" w:rsidP="00781E77">
      <w:pPr>
        <w:pStyle w:val="stbQuesLevel1"/>
      </w:pPr>
      <w:r>
        <w:t xml:space="preserve">8.2.1   </w:t>
      </w:r>
      <w:r w:rsidR="00781E77" w:rsidRPr="00781E77">
        <w:t xml:space="preserve">To make use of classes that are defined in other </w:t>
      </w:r>
      <w:proofErr w:type="spellStart"/>
      <w:r w:rsidR="00781E77" w:rsidRPr="00781E77">
        <w:t>pacakages</w:t>
      </w:r>
      <w:proofErr w:type="spellEnd"/>
      <w:r w:rsidR="00FC50E5" w:rsidRPr="005421EC">
        <w:rPr>
          <w:color w:val="FF0000"/>
        </w:rPr>
        <w:sym w:font="Wingdings" w:char="F0FC"/>
      </w:r>
      <w:r>
        <w:tab/>
        <w:t>(1)</w:t>
      </w:r>
    </w:p>
    <w:p w:rsidR="003F38AB" w:rsidRDefault="003F38AB" w:rsidP="00781E77">
      <w:pPr>
        <w:pStyle w:val="stbQuesLevel1"/>
      </w:pPr>
      <w:r>
        <w:t>8.2.2</w:t>
      </w:r>
      <w:r>
        <w:tab/>
      </w:r>
      <w:r w:rsidR="00781E77" w:rsidRPr="00781E77">
        <w:t xml:space="preserve">Declare and </w:t>
      </w:r>
      <w:proofErr w:type="spellStart"/>
      <w:r w:rsidR="00781E77" w:rsidRPr="00781E77">
        <w:t>instatn</w:t>
      </w:r>
      <w:r w:rsidR="00781E77">
        <w:t>tiate</w:t>
      </w:r>
      <w:proofErr w:type="spellEnd"/>
      <w:r w:rsidR="00781E77">
        <w:t xml:space="preserve"> a </w:t>
      </w:r>
      <w:proofErr w:type="spellStart"/>
      <w:r w:rsidR="00781E77">
        <w:t>RideRequestButton</w:t>
      </w:r>
      <w:proofErr w:type="spellEnd"/>
      <w:r w:rsidR="00781E77">
        <w:t xml:space="preserve"> object</w:t>
      </w:r>
      <w:r w:rsidR="00FC50E5" w:rsidRPr="005421EC">
        <w:rPr>
          <w:color w:val="FF0000"/>
        </w:rPr>
        <w:sym w:font="Wingdings" w:char="F0FC"/>
      </w:r>
      <w:r>
        <w:tab/>
        <w:t>(1)</w:t>
      </w:r>
    </w:p>
    <w:p w:rsidR="003F38AB" w:rsidRDefault="003F38AB" w:rsidP="00781E77">
      <w:pPr>
        <w:pStyle w:val="stbQuesLevel1"/>
      </w:pPr>
      <w:proofErr w:type="gramStart"/>
      <w:r>
        <w:t xml:space="preserve">8.2.3  </w:t>
      </w:r>
      <w:proofErr w:type="spellStart"/>
      <w:r w:rsidR="00781E77" w:rsidRPr="00781E77">
        <w:t>RideRequestButton</w:t>
      </w:r>
      <w:proofErr w:type="spellEnd"/>
      <w:proofErr w:type="gramEnd"/>
      <w:r w:rsidR="00FC50E5" w:rsidRPr="005421EC">
        <w:rPr>
          <w:color w:val="FF0000"/>
        </w:rPr>
        <w:sym w:font="Wingdings" w:char="F0FC"/>
      </w:r>
      <w:r>
        <w:tab/>
        <w:t>(1)</w:t>
      </w:r>
    </w:p>
    <w:p w:rsidR="003F38AB" w:rsidRDefault="003F38AB" w:rsidP="00781E77">
      <w:pPr>
        <w:pStyle w:val="stbQuesLevel1"/>
      </w:pPr>
      <w:proofErr w:type="gramStart"/>
      <w:r>
        <w:t xml:space="preserve">8.2.4  </w:t>
      </w:r>
      <w:proofErr w:type="spellStart"/>
      <w:r w:rsidR="00781E77" w:rsidRPr="00781E77">
        <w:t>RequestButton</w:t>
      </w:r>
      <w:proofErr w:type="spellEnd"/>
      <w:proofErr w:type="gramEnd"/>
      <w:r w:rsidR="00FC50E5" w:rsidRPr="005421EC">
        <w:rPr>
          <w:color w:val="FF0000"/>
        </w:rPr>
        <w:sym w:font="Wingdings" w:char="F0FC"/>
      </w:r>
      <w:r>
        <w:tab/>
        <w:t>(1)</w:t>
      </w:r>
    </w:p>
    <w:p w:rsidR="003F38AB" w:rsidRDefault="003F38AB" w:rsidP="00781E77">
      <w:pPr>
        <w:pStyle w:val="stbQuesLevel1"/>
      </w:pPr>
      <w:r>
        <w:t xml:space="preserve">8.2.5 </w:t>
      </w:r>
      <w:r>
        <w:tab/>
        <w:t xml:space="preserve"> </w:t>
      </w:r>
      <w:r w:rsidR="00781E77" w:rsidRPr="00781E77">
        <w:t>Constructor</w:t>
      </w:r>
      <w:r w:rsidR="00FC50E5" w:rsidRPr="005421EC">
        <w:rPr>
          <w:color w:val="FF0000"/>
        </w:rPr>
        <w:sym w:font="Wingdings" w:char="F0FC"/>
      </w:r>
      <w:r>
        <w:tab/>
        <w:t>(1)</w:t>
      </w:r>
    </w:p>
    <w:p w:rsidR="003F38AB" w:rsidRDefault="003F38AB" w:rsidP="00781E77">
      <w:pPr>
        <w:pStyle w:val="stbQuesLevel1"/>
      </w:pPr>
      <w:r>
        <w:t xml:space="preserve">8.2.6 </w:t>
      </w:r>
      <w:r w:rsidR="00781E77" w:rsidRPr="00781E77">
        <w:t xml:space="preserve">Can have different versions of the method </w:t>
      </w:r>
      <w:r w:rsidR="00FC50E5" w:rsidRPr="005421EC">
        <w:rPr>
          <w:color w:val="FF0000"/>
        </w:rPr>
        <w:sym w:font="Wingdings" w:char="F0FC"/>
      </w:r>
      <w:r w:rsidR="00781E77" w:rsidRPr="00781E77">
        <w:t>- each must have a unique parameter list</w:t>
      </w:r>
      <w:r w:rsidR="00FC50E5" w:rsidRPr="005421EC">
        <w:rPr>
          <w:color w:val="FF0000"/>
        </w:rPr>
        <w:sym w:font="Wingdings" w:char="F0FC"/>
      </w:r>
      <w:r>
        <w:tab/>
        <w:t>(2)</w:t>
      </w:r>
    </w:p>
    <w:p w:rsidR="00781E77" w:rsidRDefault="003F38AB" w:rsidP="00781E77">
      <w:pPr>
        <w:pStyle w:val="stbQuesLevel1"/>
      </w:pPr>
      <w:r>
        <w:t xml:space="preserve">8.2.7 </w:t>
      </w:r>
      <w:r>
        <w:tab/>
      </w:r>
      <w:r w:rsidR="00781E77">
        <w:t>Typed - need to return a value of specified type</w:t>
      </w:r>
      <w:r w:rsidR="00FC50E5" w:rsidRPr="005421EC">
        <w:rPr>
          <w:color w:val="FF0000"/>
        </w:rPr>
        <w:sym w:font="Wingdings" w:char="F0FC"/>
      </w:r>
    </w:p>
    <w:p w:rsidR="003F38AB" w:rsidRDefault="00781E77" w:rsidP="00781E77">
      <w:pPr>
        <w:pStyle w:val="stbQuesLevel2"/>
      </w:pPr>
      <w:r>
        <w:t>Void - no data returned</w:t>
      </w:r>
      <w:r w:rsidR="00FC50E5" w:rsidRPr="005421EC">
        <w:rPr>
          <w:color w:val="FF0000"/>
        </w:rPr>
        <w:sym w:font="Wingdings" w:char="F0FC"/>
      </w:r>
      <w:r w:rsidR="003F38AB">
        <w:tab/>
        <w:t>(2)</w:t>
      </w:r>
    </w:p>
    <w:p w:rsidR="00781E77" w:rsidRDefault="003F38AB" w:rsidP="00781E77">
      <w:pPr>
        <w:pStyle w:val="stbNormal"/>
      </w:pPr>
      <w:r>
        <w:t>8.3</w:t>
      </w:r>
      <w:r>
        <w:tab/>
      </w:r>
      <w:r w:rsidR="00781E77">
        <w:t xml:space="preserve">Drop down lists </w:t>
      </w:r>
      <w:r w:rsidR="00FC50E5" w:rsidRPr="005421EC">
        <w:rPr>
          <w:color w:val="FF0000"/>
        </w:rPr>
        <w:sym w:font="Wingdings" w:char="F0FC"/>
      </w:r>
      <w:r w:rsidR="00FC50E5">
        <w:rPr>
          <w:color w:val="FF0000"/>
        </w:rPr>
        <w:t xml:space="preserve"> + explain</w:t>
      </w:r>
      <w:r w:rsidR="00FC50E5" w:rsidRPr="005421EC">
        <w:rPr>
          <w:color w:val="FF0000"/>
        </w:rPr>
        <w:sym w:font="Wingdings" w:char="F0FC"/>
      </w:r>
    </w:p>
    <w:p w:rsidR="00781E77" w:rsidRDefault="00781E77" w:rsidP="00781E77">
      <w:pPr>
        <w:pStyle w:val="stbQuesLevel2"/>
      </w:pPr>
      <w:r>
        <w:t>Radio buttons</w:t>
      </w:r>
      <w:r w:rsidR="00FC50E5" w:rsidRPr="005421EC">
        <w:rPr>
          <w:color w:val="FF0000"/>
        </w:rPr>
        <w:sym w:font="Wingdings" w:char="F0FC"/>
      </w:r>
      <w:r w:rsidR="00FC50E5">
        <w:rPr>
          <w:color w:val="FF0000"/>
        </w:rPr>
        <w:t xml:space="preserve"> + explain </w:t>
      </w:r>
      <w:r w:rsidR="00FC50E5" w:rsidRPr="005421EC">
        <w:rPr>
          <w:color w:val="FF0000"/>
        </w:rPr>
        <w:sym w:font="Wingdings" w:char="F0FC"/>
      </w:r>
    </w:p>
    <w:p w:rsidR="00DC5A2E" w:rsidRDefault="00781E77" w:rsidP="00781E77">
      <w:pPr>
        <w:pStyle w:val="stbQuesLevel2"/>
        <w:ind w:left="567" w:firstLine="0"/>
      </w:pPr>
      <w:r>
        <w:t>Prefill options</w:t>
      </w:r>
    </w:p>
    <w:p w:rsidR="003F38AB" w:rsidRDefault="00DC5A2E" w:rsidP="00781E77">
      <w:pPr>
        <w:pStyle w:val="stbQuesLevel2"/>
        <w:ind w:left="567" w:firstLine="0"/>
      </w:pPr>
      <w:r>
        <w:t>Check box</w:t>
      </w:r>
      <w:r w:rsidR="003F38AB">
        <w:tab/>
        <w:t>(4)</w:t>
      </w:r>
    </w:p>
    <w:p w:rsidR="00DC5A2E" w:rsidRDefault="003F38AB" w:rsidP="00DC5A2E">
      <w:pPr>
        <w:pStyle w:val="stbQuesLevel2"/>
      </w:pPr>
      <w:r>
        <w:lastRenderedPageBreak/>
        <w:t xml:space="preserve">8.4.1   </w:t>
      </w:r>
      <w:r>
        <w:tab/>
      </w:r>
      <w:r w:rsidR="00DC5A2E">
        <w:t>Vehicle type</w:t>
      </w:r>
      <w:r w:rsidR="00FC50E5" w:rsidRPr="005421EC">
        <w:rPr>
          <w:color w:val="FF0000"/>
        </w:rPr>
        <w:sym w:font="Wingdings" w:char="F0FC"/>
      </w:r>
    </w:p>
    <w:p w:rsidR="00DC5A2E" w:rsidRPr="00DC5A2E" w:rsidRDefault="00DC5A2E" w:rsidP="00DC5A2E">
      <w:pPr>
        <w:pStyle w:val="stbQuesLevel2"/>
      </w:pPr>
      <w:r>
        <w:t>Start location/end locatio</w:t>
      </w:r>
      <w:r w:rsidRPr="00DC5A2E">
        <w:t>n</w:t>
      </w:r>
      <w:r w:rsidR="00FC50E5" w:rsidRPr="005421EC">
        <w:rPr>
          <w:color w:val="FF0000"/>
        </w:rPr>
        <w:sym w:font="Wingdings" w:char="F0FC"/>
      </w:r>
    </w:p>
    <w:p w:rsidR="00DC5A2E" w:rsidRPr="00DC5A2E" w:rsidRDefault="00DC5A2E" w:rsidP="00DC5A2E">
      <w:pPr>
        <w:pStyle w:val="stbQuesLevel2"/>
      </w:pPr>
      <w:r w:rsidRPr="00DC5A2E">
        <w:t>Estimated travel time</w:t>
      </w:r>
      <w:r w:rsidR="00FC50E5" w:rsidRPr="005421EC">
        <w:rPr>
          <w:color w:val="FF0000"/>
        </w:rPr>
        <w:sym w:font="Wingdings" w:char="F0FC"/>
      </w:r>
    </w:p>
    <w:p w:rsidR="003F38AB" w:rsidRDefault="00DC5A2E" w:rsidP="00DC5A2E">
      <w:pPr>
        <w:pStyle w:val="stbQuesLevel2"/>
      </w:pPr>
      <w:r w:rsidRPr="00DC5A2E">
        <w:t>Time of ride (peak or not)</w:t>
      </w:r>
      <w:r w:rsidR="00FC50E5" w:rsidRPr="00FC50E5">
        <w:rPr>
          <w:color w:val="FF0000"/>
        </w:rPr>
        <w:t xml:space="preserve"> </w:t>
      </w:r>
      <w:r w:rsidR="00FC50E5" w:rsidRPr="005421EC">
        <w:rPr>
          <w:color w:val="FF0000"/>
        </w:rPr>
        <w:sym w:font="Wingdings" w:char="F0FC"/>
      </w:r>
      <w:r w:rsidR="003F38AB">
        <w:tab/>
        <w:t>(4)</w:t>
      </w:r>
    </w:p>
    <w:p w:rsidR="00DC5A2E" w:rsidRDefault="003F38AB" w:rsidP="003F38AB">
      <w:pPr>
        <w:pStyle w:val="stbQuesLevel2"/>
      </w:pPr>
      <w:r>
        <w:t xml:space="preserve">8.4.2   </w:t>
      </w:r>
      <w:r>
        <w:tab/>
      </w:r>
    </w:p>
    <w:p w:rsidR="00DC5A2E" w:rsidRDefault="00DC5A2E" w:rsidP="003F38AB">
      <w:pPr>
        <w:pStyle w:val="stbQuesLevel2"/>
      </w:pPr>
      <w:r>
        <w:rPr>
          <w:noProof/>
        </w:rPr>
        <mc:AlternateContent>
          <mc:Choice Requires="wpg">
            <w:drawing>
              <wp:inline distT="114300" distB="114300" distL="114300" distR="114300" wp14:anchorId="5EFAA661" wp14:editId="50CDB1E7">
                <wp:extent cx="5422477" cy="7793991"/>
                <wp:effectExtent l="0" t="0" r="26035" b="1651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477" cy="7793991"/>
                          <a:chOff x="876810" y="47626"/>
                          <a:chExt cx="5571690" cy="5109656"/>
                        </a:xfrm>
                      </wpg:grpSpPr>
                      <wps:wsp>
                        <wps:cNvPr id="2" name="Parallelogram 2"/>
                        <wps:cNvSpPr/>
                        <wps:spPr>
                          <a:xfrm>
                            <a:off x="2333569" y="47626"/>
                            <a:ext cx="1781100" cy="745175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8"/>
                                </w:rPr>
                                <w:t>Input distance, (km)</w:t>
                              </w:r>
                            </w:p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travel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time (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mins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vehicle</w:t>
                              </w:r>
                              <w:proofErr w:type="gramEnd"/>
                            </w:p>
                            <w:p w:rsidR="00DC5A2E" w:rsidRPr="003D5308" w:rsidRDefault="00DC5A2E" w:rsidP="00DC5A2E">
                              <w:pPr>
                                <w:rPr>
                                  <w:ins w:id="0" w:author="Jill Nocton-Smith" w:date="2016-11-07T22:07:00Z"/>
                                  <w:color w:val="FF0000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time</w:t>
                              </w:r>
                              <w:ins w:id="1" w:author="Jill Nocton-Smith" w:date="2016-11-07T22:07:00Z">
                                <w:r>
                                  <w:rPr>
                                    <w:sz w:val="18"/>
                                  </w:rPr>
                                  <w:t xml:space="preserve">  </w:t>
                                </w:r>
                                <w:r w:rsidRPr="003D5308">
                                  <w:rPr>
                                    <w:color w:val="FF0000"/>
                                  </w:rPr>
                                  <w:t>√</w:t>
                                </w:r>
                                <w:proofErr w:type="gramEnd"/>
                              </w:ins>
                            </w:p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Diamond 5"/>
                        <wps:cNvSpPr/>
                        <wps:spPr>
                          <a:xfrm>
                            <a:off x="2619225" y="1011300"/>
                            <a:ext cx="1200300" cy="8859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C5A2E" w:rsidRPr="003D5308" w:rsidRDefault="00DC5A2E" w:rsidP="00DC5A2E">
                              <w:pPr>
                                <w:rPr>
                                  <w:ins w:id="2" w:author="Jill Nocton-Smith" w:date="2016-11-07T22:08:00Z"/>
                                  <w:color w:val="FF0000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vehicle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br/>
                                <w:t>type</w:t>
                              </w:r>
                              <w:ins w:id="3" w:author="Jill Nocton-Smith" w:date="2016-11-07T22:08:00Z">
                                <w:r w:rsidRPr="003D5308">
                                  <w:rPr>
                                    <w:color w:val="FF0000"/>
                                  </w:rPr>
                                  <w:t>√</w:t>
                                </w:r>
                              </w:ins>
                            </w:p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Straight Arrow Connector 6"/>
                        <wps:cNvCnPr>
                          <a:stCxn id="4294967295" idx="4"/>
                        </wps:cNvCnPr>
                        <wps:spPr>
                          <a:xfrm>
                            <a:off x="3224028" y="792738"/>
                            <a:ext cx="8212" cy="21445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245288" y="1890037"/>
                            <a:ext cx="4800" cy="72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rot="10800000">
                            <a:off x="1447876" y="1439850"/>
                            <a:ext cx="1176300" cy="1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rot="10800000" flipH="1">
                            <a:off x="3785177" y="1439863"/>
                            <a:ext cx="1538400" cy="2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" name="Straight Arrow Connector 11"/>
                        <wps:cNvCnPr>
                          <a:endCxn id="4294967295" idx="0"/>
                        </wps:cNvCnPr>
                        <wps:spPr>
                          <a:xfrm>
                            <a:off x="1433865" y="1450218"/>
                            <a:ext cx="9623" cy="43965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endCxn id="4294967295" idx="0"/>
                        </wps:cNvCnPr>
                        <wps:spPr>
                          <a:xfrm>
                            <a:off x="5375616" y="1454136"/>
                            <a:ext cx="17841" cy="377322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76810" y="1890023"/>
                            <a:ext cx="1133400" cy="830758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Uber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x</w:t>
                              </w:r>
                            </w:p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8"/>
                                </w:rPr>
                                <w:t>Fare =</w:t>
                              </w:r>
                            </w:p>
                            <w:p w:rsidR="00DC5A2E" w:rsidRPr="003D5308" w:rsidRDefault="00DC5A2E" w:rsidP="00DC5A2E">
                              <w:pPr>
                                <w:rPr>
                                  <w:ins w:id="4" w:author="Jill Nocton-Smith" w:date="2016-11-07T22:08:00Z"/>
                                  <w:color w:val="FF000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 + (0.75*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mins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)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+(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7.5*km) </w:t>
                              </w:r>
                              <w:ins w:id="5" w:author="Jill Nocton-Smith" w:date="2016-11-07T22:08:00Z">
                                <w:r w:rsidRPr="003D5308">
                                  <w:rPr>
                                    <w:color w:val="FF0000"/>
                                  </w:rPr>
                                  <w:t>√</w:t>
                                </w:r>
                              </w:ins>
                            </w:p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21860" y="2018755"/>
                            <a:ext cx="1133400" cy="708277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Uber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black</w:t>
                              </w:r>
                            </w:p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8"/>
                                </w:rPr>
                                <w:t>Fare =</w:t>
                              </w:r>
                            </w:p>
                            <w:p w:rsidR="00DC5A2E" w:rsidRPr="003D5308" w:rsidRDefault="00DC5A2E" w:rsidP="00DC5A2E">
                              <w:pPr>
                                <w:rPr>
                                  <w:ins w:id="6" w:author="Jill Nocton-Smith" w:date="2016-11-07T22:08:00Z"/>
                                  <w:color w:val="FF000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 + (1.3*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mins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)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+(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13*km) </w:t>
                              </w:r>
                              <w:ins w:id="7" w:author="Jill Nocton-Smith" w:date="2016-11-07T22:08:00Z">
                                <w:r w:rsidRPr="003D5308">
                                  <w:rPr>
                                    <w:color w:val="FF0000"/>
                                  </w:rPr>
                                  <w:t>√</w:t>
                                </w:r>
                              </w:ins>
                            </w:p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598333" y="1831602"/>
                            <a:ext cx="1590600" cy="792387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Uber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van</w:t>
                              </w:r>
                            </w:p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8"/>
                                </w:rPr>
                                <w:t xml:space="preserve">Or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uv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carseat</w:t>
                              </w:r>
                              <w:proofErr w:type="spellEnd"/>
                            </w:p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8"/>
                                </w:rPr>
                                <w:t xml:space="preserve">Fare = </w:t>
                              </w:r>
                            </w:p>
                            <w:p w:rsidR="00DC5A2E" w:rsidRPr="003D5308" w:rsidRDefault="00DC5A2E" w:rsidP="00DC5A2E">
                              <w:pPr>
                                <w:rPr>
                                  <w:ins w:id="8" w:author="Jill Nocton-Smith" w:date="2016-11-07T22:08:00Z"/>
                                  <w:color w:val="FF000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22 + (1.6*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mins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)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+(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16*km) </w:t>
                              </w:r>
                              <w:ins w:id="9" w:author="Jill Nocton-Smith" w:date="2016-11-07T22:08:00Z">
                                <w:r w:rsidRPr="003D5308">
                                  <w:rPr>
                                    <w:color w:val="FF0000"/>
                                  </w:rPr>
                                  <w:t>√</w:t>
                                </w:r>
                              </w:ins>
                            </w:p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459777" y="2703690"/>
                            <a:ext cx="10784" cy="297578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Diamond 17"/>
                        <wps:cNvSpPr/>
                        <wps:spPr>
                          <a:xfrm>
                            <a:off x="2465462" y="3008839"/>
                            <a:ext cx="1635856" cy="880051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C5A2E" w:rsidRPr="003D5308" w:rsidRDefault="00DC5A2E" w:rsidP="00DC5A2E">
                              <w:pPr>
                                <w:rPr>
                                  <w:ins w:id="10" w:author="Jill Nocton-Smith" w:date="2016-11-07T22:08:00Z"/>
                                  <w:color w:val="FF0000"/>
                                </w:rPr>
                              </w:pPr>
                              <w:del w:id="11" w:author="Jill Nocton-Smith" w:date="2016-11-07T21:52:00Z">
                                <w:r w:rsidDel="00361930">
                                  <w:rPr>
                                    <w:sz w:val="18"/>
                                  </w:rPr>
                                  <w:delText>Surge applicable?</w:delText>
                                </w:r>
                              </w:del>
                              <w:ins w:id="12" w:author="Jill Nocton-Smith" w:date="2016-11-07T21:52:00Z">
                                <w:r>
                                  <w:rPr>
                                    <w:sz w:val="18"/>
                                  </w:rPr>
                                  <w:t>Time of day during peak time?</w:t>
                                </w:r>
                              </w:ins>
                              <w:ins w:id="13" w:author="Jill Nocton-Smith" w:date="2016-11-07T22:08:00Z">
                                <w:r w:rsidRPr="00A230EF">
                                  <w:rPr>
                                    <w:color w:val="FF0000"/>
                                  </w:rPr>
                                  <w:t xml:space="preserve"> </w:t>
                                </w:r>
                                <w:r w:rsidRPr="003D5308">
                                  <w:rPr>
                                    <w:color w:val="FF0000"/>
                                  </w:rPr>
                                  <w:t>√</w:t>
                                </w:r>
                              </w:ins>
                            </w:p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" name="Straight Arrow Connector 18"/>
                        <wps:cNvCnPr>
                          <a:endCxn id="4294967295" idx="0"/>
                        </wps:cNvCnPr>
                        <wps:spPr>
                          <a:xfrm>
                            <a:off x="3281083" y="2676856"/>
                            <a:ext cx="2214" cy="33173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5323578" y="2646832"/>
                            <a:ext cx="6092" cy="34357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276336" y="3012289"/>
                            <a:ext cx="2063470" cy="575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1470538" y="2990161"/>
                            <a:ext cx="1840392" cy="2188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31506" y="4096134"/>
                            <a:ext cx="1133400" cy="437361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C5A2E" w:rsidRPr="003D5308" w:rsidRDefault="00DC5A2E" w:rsidP="00DC5A2E">
                              <w:pPr>
                                <w:rPr>
                                  <w:ins w:id="14" w:author="Jill Nocton-Smith" w:date="2016-11-07T22:08:00Z"/>
                                  <w:color w:val="FF000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Fare * surge multiplier</w:t>
                              </w:r>
                              <w:ins w:id="15" w:author="Jill Nocton-Smith" w:date="2016-11-07T22:08:00Z">
                                <w:r w:rsidRPr="003D5308">
                                  <w:rPr>
                                    <w:color w:val="FF0000"/>
                                  </w:rPr>
                                  <w:t>√</w:t>
                                </w:r>
                              </w:ins>
                            </w:p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" name="Straight Arrow Connector 23"/>
                        <wps:cNvCnPr>
                          <a:endCxn id="4294967295" idx="0"/>
                        </wps:cNvCnPr>
                        <wps:spPr>
                          <a:xfrm>
                            <a:off x="3285656" y="3882670"/>
                            <a:ext cx="12455" cy="21313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Parallelogram 24"/>
                        <wps:cNvSpPr/>
                        <wps:spPr>
                          <a:xfrm>
                            <a:off x="2918297" y="4710177"/>
                            <a:ext cx="1093647" cy="447105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C5A2E" w:rsidRPr="003D5308" w:rsidRDefault="00DC5A2E" w:rsidP="00DC5A2E">
                              <w:pPr>
                                <w:rPr>
                                  <w:ins w:id="16" w:author="Jill Nocton-Smith" w:date="2016-11-07T22:08:00Z"/>
                                  <w:color w:val="FF000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Output fare</w:t>
                              </w:r>
                              <w:ins w:id="17" w:author="Jill Nocton-Smith" w:date="2016-11-07T22:08:00Z">
                                <w:r w:rsidRPr="003D5308">
                                  <w:rPr>
                                    <w:color w:val="FF0000"/>
                                  </w:rPr>
                                  <w:t>√</w:t>
                                </w:r>
                              </w:ins>
                            </w:p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5" name="Straight Arrow Connector 25"/>
                        <wps:cNvCnPr>
                          <a:endCxn id="4294967295" idx="1"/>
                        </wps:cNvCnPr>
                        <wps:spPr>
                          <a:xfrm>
                            <a:off x="1767402" y="3442269"/>
                            <a:ext cx="697999" cy="631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3303789" y="4533138"/>
                            <a:ext cx="7046" cy="1687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7" name="Straight Arrow Connector 27"/>
                        <wps:cNvCnPr>
                          <a:endCxn id="4294967295" idx="5"/>
                        </wps:cNvCnPr>
                        <wps:spPr>
                          <a:xfrm flipV="1">
                            <a:off x="1777154" y="4933729"/>
                            <a:ext cx="1228738" cy="2787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5829300" y="4659325"/>
                            <a:ext cx="619200" cy="371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C5A2E" w:rsidRDefault="00DC5A2E" w:rsidP="00DC5A2E">
                              <w:pPr>
                                <w:spacing w:line="240" w:lineRule="auto"/>
                                <w:textDirection w:val="btLr"/>
                              </w:pPr>
                              <w:r w:rsidRPr="00A230EF">
                                <w:rPr>
                                  <w:rPrChange w:id="18" w:author="Jill Nocton-Smith" w:date="2016-11-07T21:57:00Z">
                                    <w:rPr>
                                      <w:sz w:val="28"/>
                                    </w:rPr>
                                  </w:rPrChange>
                                </w:rPr>
                                <w:t>EN</w:t>
                              </w:r>
                              <w:ins w:id="19" w:author="Jill Nocton-Smith" w:date="2016-11-07T21:50:00Z">
                                <w:r w:rsidRPr="00A230EF">
                                  <w:rPr>
                                    <w:rPrChange w:id="20" w:author="Jill Nocton-Smith" w:date="2016-11-07T21:57:00Z">
                                      <w:rPr>
                                        <w:sz w:val="28"/>
                                      </w:rPr>
                                    </w:rPrChange>
                                  </w:rPr>
                                  <w:t>D</w:t>
                                </w:r>
                              </w:ins>
                              <w:del w:id="21" w:author="Jill Nocton-Smith" w:date="2016-11-07T21:57:00Z">
                                <w:r w:rsidDel="00A230EF">
                                  <w:rPr>
                                    <w:sz w:val="28"/>
                                  </w:rPr>
                                  <w:delText>D</w:delText>
                                </w:r>
                              </w:del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AA661" id="Group 1" o:spid="_x0000_s1026" style="width:426.95pt;height:613.7pt;mso-position-horizontal-relative:char;mso-position-vertical-relative:line" coordorigin="8768,476" coordsize="55716,5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" o:spid="_x0000_s1027" type="#_x0000_t7" style="position:absolute;left:23335;top:476;width:17811;height:7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HHo8IA&#10;AADaAAAADwAAAGRycy9kb3ducmV2LnhtbESPzWrDMBCE74W8g9hCb7XcHEpxrYSQYMglFKdJzxtr&#10;/ZNYKyOptvv2VaGQ4zAz3zD5eja9GMn5zrKClyQFQVxZ3XGj4PRZPL+B8AFZY2+ZFPyQh/Vq8ZBj&#10;pu3EJY3H0IgIYZ+hgjaEIZPSVy0Z9IkdiKNXW2cwROkaqR1OEW56uUzTV2mw47jQ4kDblqrb8dso&#10;GM/0tdPGXfv6QB/ki1AWl4NST4/z5h1EoDncw//tvVawhL8r8Qb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cejwgAAANoAAAAPAAAAAAAAAAAAAAAAAJgCAABkcnMvZG93&#10;bnJldi54bWxQSwUGAAAAAAQABAD1AAAAhwMAAAAA&#10;" adj="2259" fillcolor="#cfe2f3">
                  <v:stroke joinstyle="round"/>
                  <v:textbox inset="2.53958mm,2.53958mm,2.53958mm,2.53958mm">
                    <w:txbxContent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8"/>
                          </w:rPr>
                          <w:t>Input distance, (km)</w:t>
                        </w:r>
                      </w:p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sz w:val="18"/>
                          </w:rPr>
                          <w:t>travel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time (</w:t>
                        </w:r>
                        <w:proofErr w:type="spellStart"/>
                        <w:r>
                          <w:rPr>
                            <w:sz w:val="18"/>
                          </w:rPr>
                          <w:t>mins</w:t>
                        </w:r>
                        <w:proofErr w:type="spellEnd"/>
                        <w:r>
                          <w:rPr>
                            <w:sz w:val="18"/>
                          </w:rPr>
                          <w:t>)</w:t>
                        </w:r>
                      </w:p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sz w:val="18"/>
                          </w:rPr>
                          <w:t>vehicle</w:t>
                        </w:r>
                        <w:proofErr w:type="gramEnd"/>
                      </w:p>
                      <w:p w:rsidR="00DC5A2E" w:rsidRPr="003D5308" w:rsidRDefault="00DC5A2E" w:rsidP="00DC5A2E">
                        <w:pPr>
                          <w:rPr>
                            <w:ins w:id="22" w:author="Jill Nocton-Smith" w:date="2016-11-07T22:07:00Z"/>
                            <w:color w:val="FF0000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time</w:t>
                        </w:r>
                        <w:ins w:id="23" w:author="Jill Nocton-Smith" w:date="2016-11-07T22:07:00Z">
                          <w:r>
                            <w:rPr>
                              <w:sz w:val="18"/>
                            </w:rPr>
                            <w:t xml:space="preserve">  </w:t>
                          </w:r>
                          <w:r w:rsidRPr="003D5308">
                            <w:rPr>
                              <w:color w:val="FF0000"/>
                            </w:rPr>
                            <w:t>√</w:t>
                          </w:r>
                          <w:proofErr w:type="gramEnd"/>
                        </w:ins>
                      </w:p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" o:spid="_x0000_s1028" type="#_x0000_t4" style="position:absolute;left:26192;top:10113;width:12003;height:8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BPicMA&#10;AADaAAAADwAAAGRycy9kb3ducmV2LnhtbESP3YrCMBSE7wXfIRxh79ZUZVdbjSILLl6I4s8DHJrT&#10;H2xOSpOt1affCIKXw8x8wyxWnalES40rLSsYDSMQxKnVJecKLufN5wyE88gaK8uk4E4OVst+b4GJ&#10;tjc+UnvyuQgQdgkqKLyvEyldWpBBN7Q1cfAy2xj0QTa51A3eAtxUchxF39JgyWGhwJp+Ckqvpz+j&#10;YJ932sRx1k53o8ehnf5e7jS5KvUx6NZzEJ46/w6/2lut4AueV8IN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BPicMAAADa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C5A2E" w:rsidRPr="003D5308" w:rsidRDefault="00DC5A2E" w:rsidP="00DC5A2E">
                        <w:pPr>
                          <w:rPr>
                            <w:ins w:id="24" w:author="Jill Nocton-Smith" w:date="2016-11-07T22:08:00Z"/>
                            <w:color w:val="FF0000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vehicle</w:t>
                        </w:r>
                        <w:proofErr w:type="gramEnd"/>
                        <w:r>
                          <w:rPr>
                            <w:sz w:val="18"/>
                          </w:rPr>
                          <w:br/>
                          <w:t>type</w:t>
                        </w:r>
                        <w:ins w:id="25" w:author="Jill Nocton-Smith" w:date="2016-11-07T22:08:00Z">
                          <w:r w:rsidRPr="003D5308">
                            <w:rPr>
                              <w:color w:val="FF0000"/>
                            </w:rPr>
                            <w:t>√</w:t>
                          </w:r>
                        </w:ins>
                      </w:p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32240;top:7927;width:82;height:2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p1O8IAAADaAAAADwAAAGRycy9kb3ducmV2LnhtbESPX2sCMRDE3wv9DmELfas5K4hcjSKC&#10;UBCKf0qhb8tlvRxeds8k9a7f3giFPg4z8xtmvhx8q64UYiNsYDwqQBFXYhuuDXweNy8zUDEhW2yF&#10;ycAvRVguHh/mWFrpeU/XQ6pVhnAs0YBLqSu1jpUjj3EkHXH2ThI8pixDrW3APsN9q1+LYqo9NpwX&#10;HHa0dlSdDz8+Uy6N9N+78ZYng/viDwlSTbbGPD8NqzdQiYb0H/5rv1sDU7hfyTdAL2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p1O8IAAADaAAAADwAAAAAAAAAAAAAA&#10;AAChAgAAZHJzL2Rvd25yZXYueG1sUEsFBgAAAAAEAAQA+QAAAJADAAAAAA==&#10;">
                  <v:stroke startarrowwidth="wide" startarrowlength="long" endarrowwidth="wide" endarrowlength="long"/>
                </v:shape>
                <v:shape id="Straight Arrow Connector 7" o:spid="_x0000_s1030" type="#_x0000_t32" style="position:absolute;left:32452;top:18900;width:48;height:7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bQoMIAAADaAAAADwAAAGRycy9kb3ducmV2LnhtbESPX0sDMRDE3wv9DmELvrW5WqhyNi2l&#10;IAgFsX8QfFsu6+XwsnsmsXd+e1Mo+DjMzG+Y1WbwrbpQiI2wgfmsAEVciW24NnA+PU8fQcWEbLEV&#10;JgO/FGGzHo9WWFrp+UCXY6pVhnAs0YBLqSu1jpUjj3EmHXH2PiV4TFmGWtuAfYb7Vt8XxVJ7bDgv&#10;OOxo56j6Ov74TPlupP94m+95Mbh3fpUg1WJvzN1k2D6BSjSk//Ct/WINPMD1Sr4Be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bQoMIAAADaAAAADwAAAAAAAAAAAAAA&#10;AAChAgAAZHJzL2Rvd25yZXYueG1sUEsFBgAAAAAEAAQA+QAAAJADAAAAAA==&#10;">
                  <v:stroke startarrowwidth="wide" startarrowlength="long" endarrowwidth="wide" endarrowlength="long"/>
                </v:shape>
                <v:shape id="Straight Arrow Connector 8" o:spid="_x0000_s1031" type="#_x0000_t32" style="position:absolute;left:14478;top:14398;width:11763;height:14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8CML8AAADaAAAADwAAAGRycy9kb3ducmV2LnhtbERPTWvCQBC9C/0PyxR6kbqpgpbUNYgl&#10;4EmqFnqdZqfZ0OxsyK6a/PvOoeDx8b7XxeBbdaU+NoENvMwyUMRVsA3XBj7P5fMrqJiQLbaBycBI&#10;EYrNw2SNuQ03PtL1lGolIRxzNOBS6nKtY+XIY5yFjli4n9B7TAL7WtsebxLuWz3PsqX22LA0OOxo&#10;56j6PV28gTg6QV+LVfl+PIxD9z39qPdkzNPjsH0DlWhId/G/e28NyFa5IjdAb/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+8CML8AAADaAAAADwAAAAAAAAAAAAAAAACh&#10;AgAAZHJzL2Rvd25yZXYueG1sUEsFBgAAAAAEAAQA+QAAAI0DAAAAAA==&#10;">
                  <v:stroke startarrowwidth="wide" startarrowlength="long" endarrowwidth="wide" endarrowlength="long"/>
                </v:shape>
                <v:shape id="Straight Arrow Connector 9" o:spid="_x0000_s1032" type="#_x0000_t32" style="position:absolute;left:37851;top:14398;width:15384;height:24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Pxe8AAAADaAAAADwAAAGRycy9kb3ducmV2LnhtbESPT4vCMBTE74LfIbyFvdl0PahbjSIF&#10;wav/wOOjedtGm5faxNrdT78RBI/DzPyGWax6W4uOWm8cK/hKUhDEhdOGSwXHw2Y0A+EDssbaMSn4&#10;JQ+r5XCwwEy7B++o24dSRAj7DBVUITSZlL6oyKJPXEMcvR/XWgxRtqXULT4i3NZynKYTadFwXKiw&#10;obyi4rq/WwV9Ptay7ExuivOtuRhTT/+2J6U+P/r1HESgPrzDr/ZWK/iG55V4A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T8XvAAAAA2gAAAA8AAAAAAAAAAAAAAAAA&#10;oQIAAGRycy9kb3ducmV2LnhtbFBLBQYAAAAABAAEAPkAAACOAwAAAAA=&#10;">
                  <v:stroke startarrowwidth="wide" startarrowlength="long" endarrowwidth="wide" endarrowlength="long"/>
                </v:shape>
                <v:shape id="Straight Arrow Connector 11" o:spid="_x0000_s1033" type="#_x0000_t32" style="position:absolute;left:14338;top:14502;width:96;height:43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HLr8MAAADbAAAADwAAAGRycy9kb3ducmV2LnhtbESP3YrCMBCF7xd8hzCCN4umFVmkGou/&#10;sF6u6wOMzfQHm0ltotZ9eiMIezfDOd+ZM/O0M7W4UesqywriUQSCOLO64kLB8Xc3nIJwHlljbZkU&#10;PMhBuuh9zDHR9s4/dDv4QoQQdgkqKL1vEildVpJBN7INcdBy2xr0YW0LqVu8h3BTy3EUfUmDFYcL&#10;JTa0Lik7H65GwWTzGcAm2rt8exrvT3+rbX7plBr0u+UMhKfO/5vf9LcO9WN4/RIG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Ry6/DAAAA2wAAAA8AAAAAAAAAAAAA&#10;AAAAoQIAAGRycy9kb3ducmV2LnhtbFBLBQYAAAAABAAEAPkAAACRAwAAAAA=&#10;" strokecolor="black [3200]">
                  <v:stroke endarrow="open"/>
                </v:shape>
                <v:shape id="Straight Arrow Connector 12" o:spid="_x0000_s1034" type="#_x0000_t32" style="position:absolute;left:53756;top:14541;width:178;height:3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NV2MQAAADbAAAADwAAAGRycy9kb3ducmV2LnhtbESP3WrCQBCF7wu+wzKF3pS6aSgi0VWq&#10;TcFcqn2ASXbyg9nZmN0mqU/fLRS8m+Gc78yZ9XYyrRiod41lBa/zCARxYXXDlYKv8+fLEoTzyBpb&#10;y6TghxxsN7OHNSbajnyk4eQrEULYJaig9r5LpHRFTQbd3HbEQSttb9CHta+k7nEM4aaVcRQtpMGG&#10;w4UaO9rXVFxO30bB28dzALsoc2Wax1l+26XldVLq6XF6X4HwNPm7+Z8+6FA/hr9fwgB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g1XYxAAAANsAAAAPAAAAAAAAAAAA&#10;AAAAAKECAABkcnMvZG93bnJldi54bWxQSwUGAAAAAAQABAD5AAAAkgMAAAAA&#10;" strokecolor="black [3200]">
                  <v:stroke endarrow="open"/>
                </v:shape>
                <v:rect id="Rectangle 13" o:spid="_x0000_s1035" style="position:absolute;left:8768;top:18900;width:11334;height:8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Tuy8AA&#10;AADbAAAADwAAAGRycy9kb3ducmV2LnhtbERPTWsCMRC9F/ofwhR6Ec22FtHVKLogiD1pe/E2bMbN&#10;0s1kSeK6/nsjCL3N433OYtXbRnTkQ+1YwccoA0FcOl1zpeD3ZzucgggRWWPjmBTcKMBq+fqywFy7&#10;Kx+oO8ZKpBAOOSowMba5lKE0ZDGMXEucuLPzFmOCvpLa4zWF20Z+ZtlEWqw5NRhsqTBU/h0vVoE3&#10;RYs4KMys/q6606b/Gqz3Tqn3t349BxGpj//ip3un0/wxPH5J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tTuy8AAAADbAAAADwAAAAAAAAAAAAAAAACYAgAAZHJzL2Rvd25y&#10;ZXYueG1sUEsFBgAAAAAEAAQA9QAAAIUDAAAAAA==&#10;" fillcolor="#cfe2f3">
                  <v:stroke joinstyle="round"/>
                  <v:textbox inset="2.53958mm,2.53958mm,2.53958mm,2.53958mm">
                    <w:txbxContent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sz w:val="18"/>
                          </w:rPr>
                          <w:t>Uber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x</w:t>
                        </w:r>
                      </w:p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8"/>
                          </w:rPr>
                          <w:t>Fare =</w:t>
                        </w:r>
                      </w:p>
                      <w:p w:rsidR="00DC5A2E" w:rsidRPr="003D5308" w:rsidRDefault="00DC5A2E" w:rsidP="00DC5A2E">
                        <w:pPr>
                          <w:rPr>
                            <w:ins w:id="26" w:author="Jill Nocton-Smith" w:date="2016-11-07T22:08:00Z"/>
                            <w:color w:val="FF0000"/>
                          </w:rPr>
                        </w:pPr>
                        <w:r>
                          <w:rPr>
                            <w:sz w:val="18"/>
                          </w:rPr>
                          <w:t>5 + (0.75*</w:t>
                        </w:r>
                        <w:proofErr w:type="spellStart"/>
                        <w:r>
                          <w:rPr>
                            <w:sz w:val="18"/>
                          </w:rPr>
                          <w:t>mins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) </w:t>
                        </w:r>
                        <w:proofErr w:type="gramStart"/>
                        <w:r>
                          <w:rPr>
                            <w:sz w:val="18"/>
                          </w:rPr>
                          <w:t>+(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7.5*km) </w:t>
                        </w:r>
                        <w:ins w:id="27" w:author="Jill Nocton-Smith" w:date="2016-11-07T22:08:00Z">
                          <w:r w:rsidRPr="003D5308">
                            <w:rPr>
                              <w:color w:val="FF0000"/>
                            </w:rPr>
                            <w:t>√</w:t>
                          </w:r>
                        </w:ins>
                      </w:p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4" o:spid="_x0000_s1036" style="position:absolute;left:27218;top:20187;width:11334;height:7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2v8EA&#10;AADbAAAADwAAAGRycy9kb3ducmV2LnhtbERPTWvCQBC9C/0PyxR6Ed20iGjqJthAQerJ2EtvQ3aa&#10;Dc3Oht1tTP+9WxC8zeN9zq6cbC9G8qFzrOB5mYEgbpzuuFXweX5fbECEiKyxd0wK/ihAWTzMdphr&#10;d+ETjXVsRQrhkKMCE+OQSxkaQxbD0g3Eift23mJM0LdSe7ykcNvLlyxbS4sdpwaDA1WGmp/61yrw&#10;phoQ55XZdsd2/HqbVvP9h1Pq6XHav4KINMW7+OY+6DR/Bf+/pANk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dr/BAAAA2w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sz w:val="18"/>
                          </w:rPr>
                          <w:t>Uber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black</w:t>
                        </w:r>
                      </w:p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8"/>
                          </w:rPr>
                          <w:t>Fare =</w:t>
                        </w:r>
                      </w:p>
                      <w:p w:rsidR="00DC5A2E" w:rsidRPr="003D5308" w:rsidRDefault="00DC5A2E" w:rsidP="00DC5A2E">
                        <w:pPr>
                          <w:rPr>
                            <w:ins w:id="28" w:author="Jill Nocton-Smith" w:date="2016-11-07T22:08:00Z"/>
                            <w:color w:val="FF0000"/>
                          </w:rPr>
                        </w:pPr>
                        <w:r>
                          <w:rPr>
                            <w:sz w:val="18"/>
                          </w:rPr>
                          <w:t>15 + (1.3*</w:t>
                        </w:r>
                        <w:proofErr w:type="spellStart"/>
                        <w:r>
                          <w:rPr>
                            <w:sz w:val="18"/>
                          </w:rPr>
                          <w:t>mins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) </w:t>
                        </w:r>
                        <w:proofErr w:type="gramStart"/>
                        <w:r>
                          <w:rPr>
                            <w:sz w:val="18"/>
                          </w:rPr>
                          <w:t>+(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13*km) </w:t>
                        </w:r>
                        <w:ins w:id="29" w:author="Jill Nocton-Smith" w:date="2016-11-07T22:08:00Z">
                          <w:r w:rsidRPr="003D5308">
                            <w:rPr>
                              <w:color w:val="FF0000"/>
                            </w:rPr>
                            <w:t>√</w:t>
                          </w:r>
                        </w:ins>
                      </w:p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5" o:spid="_x0000_s1037" style="position:absolute;left:45983;top:18316;width:15906;height:7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TJMAA&#10;AADbAAAADwAAAGRycy9kb3ducmV2LnhtbERPTWsCMRC9F/ofwhR6Ec22WNHVKLogiD1pe/E2bMbN&#10;0s1kSeK6/nsjCL3N433OYtXbRnTkQ+1YwccoA0FcOl1zpeD3ZzucgggRWWPjmBTcKMBq+fqywFy7&#10;Kx+oO8ZKpBAOOSowMba5lKE0ZDGMXEucuLPzFmOCvpLa4zWF20Z+ZtlEWqw5NRhsqTBU/h0vVoE3&#10;RYs4KMys/q6606YfD9Z7p9T7W7+eg4jUx3/x073Taf4XPH5J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HTJMAAAADbAAAADwAAAAAAAAAAAAAAAACYAgAAZHJzL2Rvd25y&#10;ZXYueG1sUEsFBgAAAAAEAAQA9QAAAIUDAAAAAA==&#10;" fillcolor="#cfe2f3">
                  <v:stroke joinstyle="round"/>
                  <v:textbox inset="2.53958mm,2.53958mm,2.53958mm,2.53958mm">
                    <w:txbxContent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sz w:val="18"/>
                          </w:rPr>
                          <w:t>Uber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van</w:t>
                        </w:r>
                      </w:p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8"/>
                          </w:rPr>
                          <w:t xml:space="preserve">Or </w:t>
                        </w: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uv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carseat</w:t>
                        </w:r>
                        <w:proofErr w:type="spellEnd"/>
                      </w:p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8"/>
                          </w:rPr>
                          <w:t xml:space="preserve">Fare = </w:t>
                        </w:r>
                      </w:p>
                      <w:p w:rsidR="00DC5A2E" w:rsidRPr="003D5308" w:rsidRDefault="00DC5A2E" w:rsidP="00DC5A2E">
                        <w:pPr>
                          <w:rPr>
                            <w:ins w:id="30" w:author="Jill Nocton-Smith" w:date="2016-11-07T22:08:00Z"/>
                            <w:color w:val="FF0000"/>
                          </w:rPr>
                        </w:pPr>
                        <w:r>
                          <w:rPr>
                            <w:sz w:val="18"/>
                          </w:rPr>
                          <w:t>22 + (1.6*</w:t>
                        </w:r>
                        <w:proofErr w:type="spellStart"/>
                        <w:r>
                          <w:rPr>
                            <w:sz w:val="18"/>
                          </w:rPr>
                          <w:t>mins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) </w:t>
                        </w:r>
                        <w:proofErr w:type="gramStart"/>
                        <w:r>
                          <w:rPr>
                            <w:sz w:val="18"/>
                          </w:rPr>
                          <w:t>+(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16*km) </w:t>
                        </w:r>
                        <w:ins w:id="31" w:author="Jill Nocton-Smith" w:date="2016-11-07T22:08:00Z">
                          <w:r w:rsidRPr="003D5308">
                            <w:rPr>
                              <w:color w:val="FF0000"/>
                            </w:rPr>
                            <w:t>√</w:t>
                          </w:r>
                        </w:ins>
                      </w:p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16" o:spid="_x0000_s1038" type="#_x0000_t32" style="position:absolute;left:14597;top:27036;width:108;height:2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hT28MAAADbAAAADwAAAGRycy9kb3ducmV2LnhtbESPW4vCMBCF3wX/QxhhX0RTZRGpxuKl&#10;C+ujlx8wNtMLNpPaRO3ur98sCL7NcM535swy6UwtHtS6yrKCyTgCQZxZXXGh4Hz6Gs1BOI+ssbZM&#10;Cn7IQbLq95YYa/vkAz2OvhAhhF2MCkrvm1hKl5Vk0I1tQxy03LYGfVjbQuoWnyHc1HIaRTNpsOJw&#10;ocSGtiVl1+PdKPjcDQPYRHuXp5fp/vK7SfNbp9THoFsvQHjq/Nv8or91qD+D/1/CAH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4U9vDAAAA2wAAAA8AAAAAAAAAAAAA&#10;AAAAoQIAAGRycy9kb3ducmV2LnhtbFBLBQYAAAAABAAEAPkAAACRAwAAAAA=&#10;" strokecolor="black [3200]">
                  <v:stroke endarrow="open"/>
                </v:shape>
                <v:shape id="Diamond 17" o:spid="_x0000_s1039" type="#_x0000_t4" style="position:absolute;left:24654;top:30088;width:16359;height:8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GSLcEA&#10;AADbAAAADwAAAGRycy9kb3ducmV2LnhtbERP24rCMBB9F/yHMIJvmqqwXWujiKD4sKys+gFDM71g&#10;MylNrNWv3yws+DaHc51005tadNS6yrKC2TQCQZxZXXGh4HrZTz5BOI+ssbZMCp7kYLMeDlJMtH3w&#10;D3VnX4gQwi5BBaX3TSKly0oy6Ka2IQ5cbluDPsC2kLrFRwg3tZxH0Yc0WHFoKLGhXUnZ7Xw3Cr6L&#10;XpvlMu/ir9nr1MWH65MWN6XGo367AuGp92/xv/uow/wY/n4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xki3BAAAA2w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DC5A2E" w:rsidRPr="003D5308" w:rsidRDefault="00DC5A2E" w:rsidP="00DC5A2E">
                        <w:pPr>
                          <w:rPr>
                            <w:ins w:id="32" w:author="Jill Nocton-Smith" w:date="2016-11-07T22:08:00Z"/>
                            <w:color w:val="FF0000"/>
                          </w:rPr>
                        </w:pPr>
                        <w:del w:id="33" w:author="Jill Nocton-Smith" w:date="2016-11-07T21:52:00Z">
                          <w:r w:rsidDel="00361930">
                            <w:rPr>
                              <w:sz w:val="18"/>
                            </w:rPr>
                            <w:delText>Surge applicable?</w:delText>
                          </w:r>
                        </w:del>
                        <w:ins w:id="34" w:author="Jill Nocton-Smith" w:date="2016-11-07T21:52:00Z">
                          <w:r>
                            <w:rPr>
                              <w:sz w:val="18"/>
                            </w:rPr>
                            <w:t>Time of day during peak time?</w:t>
                          </w:r>
                        </w:ins>
                        <w:ins w:id="35" w:author="Jill Nocton-Smith" w:date="2016-11-07T22:08:00Z">
                          <w:r w:rsidRPr="00A230EF">
                            <w:rPr>
                              <w:color w:val="FF0000"/>
                            </w:rPr>
                            <w:t xml:space="preserve"> </w:t>
                          </w:r>
                          <w:r w:rsidRPr="003D5308">
                            <w:rPr>
                              <w:color w:val="FF0000"/>
                            </w:rPr>
                            <w:t>√</w:t>
                          </w:r>
                        </w:ins>
                      </w:p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raight Arrow Connector 18" o:spid="_x0000_s1040" type="#_x0000_t32" style="position:absolute;left:32810;top:26768;width:22;height:3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WjgMIAAADbAAAADwAAAGRycy9kb3ducmV2LnhtbESPQUsDQQyF70L/w5CCNztbCyJrp0WE&#10;glAQrSJ4CzvpztKdZDszdtd/bw6Ctxfy8uW99XaKvblQyp2wg+WiAkPciO+4dfDxvru5B5MLssde&#10;mBz8UIbtZna1xtrLyG90OZTWKIRzjQ5CKUNtbW4CRcwLGYh1d5QUseiYWusTjgqPvb2tqjsbsWP9&#10;EHCgp0DN6fAdlXLuZPx6Xe55NYVPfpEkzWrv3PV8enwAU2gq/+a/62ev8TWsdlEBd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WjgMIAAADbAAAADwAAAAAAAAAAAAAA&#10;AAChAgAAZHJzL2Rvd25yZXYueG1sUEsFBgAAAAAEAAQA+QAAAJADAAAAAA==&#10;">
                  <v:stroke startarrowwidth="wide" startarrowlength="long" endarrowwidth="wide" endarrowlength="long"/>
                </v:shape>
                <v:shape id="Straight Arrow Connector 19" o:spid="_x0000_s1041" type="#_x0000_t32" style="position:absolute;left:53235;top:26468;width:61;height:34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Q3QMMAAADbAAAADwAAAGRycy9kb3ducmV2LnhtbERPPW/CMBDdkfgP1iF1A6cdEA04EapU&#10;qUM7QGFgO8VHEojPaWwnKb8eI1Xqdk/v8zb5aBrRU+dqywqeFwkI4sLqmksFh+/3+QqE88gaG8uk&#10;4Jcc5Nl0ssFU24F31O99KWIIuxQVVN63qZSuqMigW9iWOHJn2xn0EXal1B0OMdw08iVJltJgzbGh&#10;wpbeKiqu+2AUFNufW3K4LE/B4u34eV4F3n0FpZ5m43YNwtPo/8V/7g8d57/C45d4gMz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kN0DDAAAA2w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20" o:spid="_x0000_s1042" type="#_x0000_t32" style="position:absolute;left:32763;top:30122;width:20635;height: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l2Pb4AAADbAAAADwAAAGRycy9kb3ducmV2LnhtbERPy2oCMRTdF/yHcIXuakZLRUejiLRg&#10;l77218k1GZzchEl0xn59syh0eTjv5bp3jXhQG2vPCsajAgRx5XXNRsHp+PU2AxETssbGMyl4UoT1&#10;avCyxFL7jvf0OCQjcgjHEhXYlEIpZawsOYwjH4gzd/Wtw5Rha6RuscvhrpGTophKhzXnBouBtpaq&#10;2+HuFJjuw17q8D61P59bOl/xe272QanXYb9ZgEjUp3/xn3unFUzy+vwl/wC5+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yXY9vgAAANsAAAAPAAAAAAAAAAAAAAAAAKEC&#10;AABkcnMvZG93bnJldi54bWxQSwUGAAAAAAQABAD5AAAAjAMAAAAA&#10;" strokecolor="black [3200]">
                  <v:stroke endarrow="open"/>
                </v:shape>
                <v:shape id="Straight Arrow Connector 21" o:spid="_x0000_s1043" type="#_x0000_t32" style="position:absolute;left:14705;top:29901;width:18404;height:2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XTpsIAAADbAAAADwAAAGRycy9kb3ducmV2LnhtbESPT2sCMRTE74LfIbxCb5rVotitUURa&#10;0KN/en/dPJOlm5ewSd2tn94IhR6HmfkNs1z3rhFXamPtWcFkXIAgrryu2Sg4nz5GCxAxIWtsPJOC&#10;X4qwXg0HSyy17/hA12MyIkM4lqjAphRKKWNlyWEc+0CcvYtvHaYsWyN1i12Gu0ZOi2IuHdacFywG&#10;2lqqvo8/ToHpZvarDi9ze3vf0ucF96/mEJR6fuo3byAS9ek//NfeaQXTCTy+5B8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XTpsIAAADbAAAADwAAAAAAAAAAAAAA&#10;AAChAgAAZHJzL2Rvd25yZXYueG1sUEsFBgAAAAAEAAQA+QAAAJADAAAAAA==&#10;" strokecolor="black [3200]">
                  <v:stroke endarrow="open"/>
                </v:shape>
                <v:rect id="Rectangle 22" o:spid="_x0000_s1044" style="position:absolute;left:27315;top:40961;width:11334;height:4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SB7cMA&#10;AADbAAAADwAAAGRycy9kb3ducmV2LnhtbESPwWrDMBBE74H+g9hCL6GRY0poHcshNRRKekqaS26L&#10;tbFMrZWRFMf9+6hQyHGYmTdMuZlsL0byoXOsYLnIQBA3TnfcKjh+fzy/gggRWWPvmBT8UoBN9TAr&#10;sdDuynsaD7EVCcKhQAUmxqGQMjSGLIaFG4iTd3beYkzSt1J7vCa47WWeZStpseO0YHCg2lDzc7hY&#10;Bd7UA+K8Nm/dVzue3qeX+XbnlHp6nLZrEJGmeA//tz+1gjyHvy/pB8j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SB7c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DC5A2E" w:rsidRPr="003D5308" w:rsidRDefault="00DC5A2E" w:rsidP="00DC5A2E">
                        <w:pPr>
                          <w:rPr>
                            <w:ins w:id="36" w:author="Jill Nocton-Smith" w:date="2016-11-07T22:08:00Z"/>
                            <w:color w:val="FF0000"/>
                          </w:rPr>
                        </w:pPr>
                        <w:r>
                          <w:rPr>
                            <w:sz w:val="18"/>
                          </w:rPr>
                          <w:t>Fare * surge multiplier</w:t>
                        </w:r>
                        <w:ins w:id="37" w:author="Jill Nocton-Smith" w:date="2016-11-07T22:08:00Z">
                          <w:r w:rsidRPr="003D5308">
                            <w:rPr>
                              <w:color w:val="FF0000"/>
                            </w:rPr>
                            <w:t>√</w:t>
                          </w:r>
                        </w:ins>
                      </w:p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23" o:spid="_x0000_s1045" type="#_x0000_t32" style="position:absolute;left:32856;top:38826;width:125;height:2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M6/sMAAADbAAAADwAAAGRycy9kb3ducmV2LnhtbESPW4vCMBSE3wX/QziCL4umdheRahRv&#10;C/ro5Qccm9MLNie1idrdX28WFnwcZr4ZZrZoTSUe1LjSsoLRMAJBnFpdcq7gfPoeTEA4j6yxskwK&#10;fsjBYt7tzDDR9skHehx9LkIJuwQVFN7XiZQuLcigG9qaOHiZbQz6IJtc6gafodxUMo6isTRYclgo&#10;sKZ1Qen1eDcKvjYfAayjvcu2l3h/+V1ts1urVL/XLqcgPLX+Hf6nd1pB/Al/X8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jOv7DAAAA2wAAAA8AAAAAAAAAAAAA&#10;AAAAoQIAAGRycy9kb3ducmV2LnhtbFBLBQYAAAAABAAEAPkAAACRAwAAAAA=&#10;" strokecolor="black [3200]">
                  <v:stroke endarrow="open"/>
                </v:shape>
                <v:shape id="Parallelogram 24" o:spid="_x0000_s1046" type="#_x0000_t7" style="position:absolute;left:29182;top:47101;width:10937;height:4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GhbMUA&#10;AADbAAAADwAAAGRycy9kb3ducmV2LnhtbESP0WrCQBRE3wv+w3IFX0rdNJUSoqtIQS2UPjTNB1yy&#10;12Q1ezdk1xj9+m6h0MdhZs4wq81oWzFQ741jBc/zBARx5bThWkH5vXvKQPiArLF1TApu5GGznjys&#10;MNfuyl80FKEWEcI+RwVNCF0upa8asujnriOO3tH1FkOUfS11j9cIt61Mk+RVWjQcFxrs6K2h6lxc&#10;rILsw+zrxcWEwxHHx1KX9/bl86TUbDpulyACjeE//Nd+1wrSBfx+iT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UaFsxQAAANsAAAAPAAAAAAAAAAAAAAAAAJgCAABkcnMv&#10;ZG93bnJldi54bWxQSwUGAAAAAAQABAD1AAAAigMAAAAA&#10;" adj="2208" fillcolor="#cfe2f3">
                  <v:stroke joinstyle="round"/>
                  <v:textbox inset="2.53958mm,2.53958mm,2.53958mm,2.53958mm">
                    <w:txbxContent>
                      <w:p w:rsidR="00DC5A2E" w:rsidRPr="003D5308" w:rsidRDefault="00DC5A2E" w:rsidP="00DC5A2E">
                        <w:pPr>
                          <w:rPr>
                            <w:ins w:id="38" w:author="Jill Nocton-Smith" w:date="2016-11-07T22:08:00Z"/>
                            <w:color w:val="FF0000"/>
                          </w:rPr>
                        </w:pPr>
                        <w:r>
                          <w:rPr>
                            <w:sz w:val="18"/>
                          </w:rPr>
                          <w:t>Output fare</w:t>
                        </w:r>
                        <w:ins w:id="39" w:author="Jill Nocton-Smith" w:date="2016-11-07T22:08:00Z">
                          <w:r w:rsidRPr="003D5308">
                            <w:rPr>
                              <w:color w:val="FF0000"/>
                            </w:rPr>
                            <w:t>√</w:t>
                          </w:r>
                        </w:ins>
                      </w:p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raight Arrow Connector 25" o:spid="_x0000_s1047" type="#_x0000_t32" style="position:absolute;left:17674;top:34422;width:6980;height: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jGo8MAAADbAAAADwAAAGRycy9kb3ducmV2LnhtbESPUWsCMRCE3wv9D2ELvtWciqWcRpFC&#10;oSCUVovg23JZL4eX3WsSveu/b4RCH4eZ+YZZrgffqiuF2AgbmIwLUMSV2IZrA1/718dnUDEhW2yF&#10;ycAPRViv7u+WWFrp+ZOuu1SrDOFYogGXUldqHStHHuNYOuLsnSR4TFmGWtuAfYb7Vk+L4kl7bDgv&#10;OOzoxVF13l18pnw30h8/JlueDe7A7xKkmm2NGT0MmwWoREP6D/+136yB6RxuX/IP0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IxqPDAAAA2w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26" o:spid="_x0000_s1048" type="#_x0000_t32" style="position:absolute;left:33037;top:45331;width:71;height:16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tlKMEAAADbAAAADwAAAGRycy9kb3ducmV2LnhtbESPzarCMBSE94LvEI5wN6Lp7aJINYoI&#10;gi4Ef/eH5pgWm5Pa5Gp9+xtBcDnMzDfMbNHZWjyo9ZVjBb/jBARx4XTFRsH5tB5NQPiArLF2TApe&#10;5GEx7/dmmGv35AM9jsGICGGfo4IyhCaX0hclWfRj1xBH7+paiyHK1kjd4jPCbS3TJMmkxYrjQokN&#10;rUoqbsc/q+CSbnfDe92RSTe2Wd72q73JXkr9DLrlFESgLnzDn/ZGK0gzeH+JP0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O2UowQAAANs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Straight Arrow Connector 27" o:spid="_x0000_s1049" type="#_x0000_t32" style="position:absolute;left:17771;top:49337;width:12287;height:2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zyEMUAAADbAAAADwAAAGRycy9kb3ducmV2LnhtbESPT2vCQBTE74LfYXkFL6VumoN/oqtY&#10;UVBPrUq9PrLPJDX7NmZXjd/eFQoeh5n5DTOeNqYUV6pdYVnBZzcCQZxaXXCmYL9bfgxAOI+ssbRM&#10;Cu7kYDppt8aYaHvjH7pufSYChF2CCnLvq0RKl+Zk0HVtRRy8o60N+iDrTOoabwFuShlHUU8aLDgs&#10;5FjRPKf0tL0YBcPN8MK9w35x+jr/rd+r79/DuR8r1XlrZiMQnhr/Cv+3V1pB3Ifnl/AD5O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zyEMUAAADbAAAADwAAAAAAAAAA&#10;AAAAAAChAgAAZHJzL2Rvd25yZXYueG1sUEsFBgAAAAAEAAQA+QAAAJMDAAAAAA==&#10;">
                  <v:stroke startarrowwidth="wide" startarrowlength="long" endarrow="block" endarrowwidth="wide" endarrowlength="long"/>
                </v:shape>
                <v:roundrect id="Rounded Rectangle 28" o:spid="_x0000_s1050" style="position:absolute;left:58293;top:46593;width:6192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5iirwA&#10;AADbAAAADwAAAGRycy9kb3ducmV2LnhtbERPSwrCMBDdC94hjODOprpQqUYpFUGoC38HGJqxLTaT&#10;0kSttzcLweXj/dfb3jTiRZ2rLSuYRjEI4sLqmksFt+t+sgThPLLGxjIp+JCD7WY4WGOi7ZvP9Lr4&#10;UoQQdgkqqLxvEyldUZFBF9mWOHB32xn0AXal1B2+Q7hp5CyO59JgzaGhwpayiorH5WkUPObZUZ92&#10;MS2I87zO8nR58qlS41GfrkB46v1f/HMftIJZGBu+hB8gN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7mKKvAAAANsAAAAPAAAAAAAAAAAAAAAAAJgCAABkcnMvZG93bnJldi54&#10;bWxQSwUGAAAAAAQABAD1AAAAgQMAAAAA&#10;" fillcolor="#cfe2f3">
                  <v:textbox inset="2.53958mm,2.53958mm,2.53958mm,2.53958mm">
                    <w:txbxContent>
                      <w:p w:rsidR="00DC5A2E" w:rsidRDefault="00DC5A2E" w:rsidP="00DC5A2E">
                        <w:pPr>
                          <w:spacing w:line="240" w:lineRule="auto"/>
                          <w:textDirection w:val="btLr"/>
                        </w:pPr>
                        <w:r w:rsidRPr="00A230EF">
                          <w:rPr>
                            <w:rPrChange w:id="40" w:author="Jill Nocton-Smith" w:date="2016-11-07T21:57:00Z">
                              <w:rPr>
                                <w:sz w:val="28"/>
                              </w:rPr>
                            </w:rPrChange>
                          </w:rPr>
                          <w:t>EN</w:t>
                        </w:r>
                        <w:ins w:id="41" w:author="Jill Nocton-Smith" w:date="2016-11-07T21:50:00Z">
                          <w:r w:rsidRPr="00A230EF">
                            <w:rPr>
                              <w:rPrChange w:id="42" w:author="Jill Nocton-Smith" w:date="2016-11-07T21:57:00Z">
                                <w:rPr>
                                  <w:sz w:val="28"/>
                                </w:rPr>
                              </w:rPrChange>
                            </w:rPr>
                            <w:t>D</w:t>
                          </w:r>
                        </w:ins>
                        <w:del w:id="43" w:author="Jill Nocton-Smith" w:date="2016-11-07T21:57:00Z">
                          <w:r w:rsidDel="00A230EF">
                            <w:rPr>
                              <w:sz w:val="28"/>
                            </w:rPr>
                            <w:delText>D</w:delText>
                          </w:r>
                        </w:del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3F38AB" w:rsidRDefault="00DC5A2E" w:rsidP="003F38AB">
      <w:pPr>
        <w:pStyle w:val="stbQuesLevel2"/>
      </w:pPr>
      <w:r>
        <w:tab/>
      </w:r>
      <w:r w:rsidR="003F38AB">
        <w:tab/>
        <w:t>(10)</w:t>
      </w:r>
    </w:p>
    <w:p w:rsidR="00FC50E5" w:rsidRDefault="00FC50E5" w:rsidP="00FC50E5">
      <w:pPr>
        <w:pStyle w:val="stbQuesLevel1"/>
        <w:rPr>
          <w:color w:val="FF0000"/>
        </w:rPr>
      </w:pPr>
      <w:r>
        <w:lastRenderedPageBreak/>
        <w:t>8.5.1</w:t>
      </w:r>
      <w:r>
        <w:tab/>
      </w:r>
      <w:r w:rsidRPr="00B610C1">
        <w:rPr>
          <w:color w:val="FF0000"/>
        </w:rPr>
        <w:t>Oracle, MySQL</w:t>
      </w:r>
      <w:r w:rsidRPr="005421EC">
        <w:rPr>
          <w:color w:val="FF0000"/>
        </w:rPr>
        <w:sym w:font="Wingdings" w:char="F0FC"/>
      </w:r>
      <w:r>
        <w:rPr>
          <w:color w:val="FF0000"/>
        </w:rPr>
        <w:tab/>
        <w:t>(1)</w:t>
      </w:r>
    </w:p>
    <w:p w:rsidR="00FC50E5" w:rsidRDefault="00FC50E5" w:rsidP="00FC50E5">
      <w:pPr>
        <w:pStyle w:val="stbQuesLevel1"/>
        <w:rPr>
          <w:color w:val="FF0000"/>
        </w:rPr>
      </w:pPr>
      <w:r>
        <w:t>8.6.2</w:t>
      </w:r>
      <w:r>
        <w:tab/>
      </w:r>
      <w:proofErr w:type="spellStart"/>
      <w:proofErr w:type="gramStart"/>
      <w:r>
        <w:rPr>
          <w:color w:val="FF0000"/>
        </w:rPr>
        <w:t>driverID</w:t>
      </w:r>
      <w:proofErr w:type="spellEnd"/>
      <w:proofErr w:type="gramEnd"/>
      <w:r w:rsidRPr="005421EC">
        <w:rPr>
          <w:color w:val="FF0000"/>
        </w:rPr>
        <w:sym w:font="Wingdings" w:char="F0FC"/>
      </w:r>
      <w:r>
        <w:rPr>
          <w:color w:val="FF0000"/>
        </w:rPr>
        <w:tab/>
        <w:t>(1)</w:t>
      </w:r>
    </w:p>
    <w:p w:rsidR="00FC50E5" w:rsidRDefault="00FC50E5" w:rsidP="00FC50E5">
      <w:pPr>
        <w:pStyle w:val="stbQuesLevel1"/>
        <w:rPr>
          <w:color w:val="FF0000"/>
        </w:rPr>
      </w:pPr>
      <w:r>
        <w:t>8.6.3</w:t>
      </w:r>
      <w:r>
        <w:tab/>
      </w:r>
      <w:r>
        <w:rPr>
          <w:color w:val="FF0000"/>
        </w:rPr>
        <w:t>Uniquely identify each record</w:t>
      </w:r>
      <w:r w:rsidRPr="005421EC">
        <w:rPr>
          <w:color w:val="FF0000"/>
        </w:rPr>
        <w:sym w:font="Wingdings" w:char="F0FC"/>
      </w:r>
      <w:r>
        <w:rPr>
          <w:color w:val="FF0000"/>
        </w:rPr>
        <w:tab/>
        <w:t>(1)</w:t>
      </w:r>
    </w:p>
    <w:p w:rsidR="00FC50E5" w:rsidRDefault="00FC50E5" w:rsidP="00FC50E5">
      <w:pPr>
        <w:pStyle w:val="stbQuesLevel1"/>
      </w:pPr>
      <w:r>
        <w:t>8.7</w:t>
      </w:r>
      <w:r>
        <w:tab/>
        <w:t xml:space="preserve">WHERE eliminates rows in table </w:t>
      </w:r>
      <w:r w:rsidRPr="005421EC">
        <w:rPr>
          <w:color w:val="FF0000"/>
        </w:rPr>
        <w:sym w:font="Wingdings" w:char="F0FC"/>
      </w:r>
      <w:r>
        <w:t xml:space="preserve">HAVING eliminates row from an aggregate function. </w:t>
      </w:r>
      <w:r w:rsidRPr="005421EC">
        <w:rPr>
          <w:color w:val="FF0000"/>
        </w:rPr>
        <w:sym w:font="Wingdings" w:char="F0FC"/>
      </w:r>
      <w:r>
        <w:t>Need a HAVING to remove rows from a COUNT.</w:t>
      </w:r>
      <w:r w:rsidRPr="00FC50E5">
        <w:rPr>
          <w:color w:val="FF0000"/>
        </w:rPr>
        <w:t xml:space="preserve"> </w:t>
      </w:r>
      <w:r w:rsidRPr="005421EC">
        <w:rPr>
          <w:color w:val="FF0000"/>
        </w:rPr>
        <w:sym w:font="Wingdings" w:char="F0FC"/>
      </w:r>
      <w:r>
        <w:rPr>
          <w:color w:val="FF0000"/>
        </w:rPr>
        <w:tab/>
        <w:t>(3)</w:t>
      </w:r>
      <w:bookmarkStart w:id="44" w:name="_GoBack"/>
      <w:bookmarkEnd w:id="44"/>
    </w:p>
    <w:p w:rsidR="003F38AB" w:rsidRDefault="003F38AB" w:rsidP="003F38AB">
      <w:pPr>
        <w:pStyle w:val="stbLine"/>
      </w:pPr>
    </w:p>
    <w:sectPr w:rsidR="003F38AB" w:rsidSect="00D10B81">
      <w:footerReference w:type="default" r:id="rId9"/>
      <w:pgSz w:w="11906" w:h="16838"/>
      <w:pgMar w:top="851" w:right="566" w:bottom="851" w:left="851" w:header="567" w:footer="397" w:gutter="0"/>
      <w:pgBorders w:display="firstPage"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369" w:rsidRDefault="002D3369" w:rsidP="005A03D8">
      <w:pPr>
        <w:spacing w:after="0" w:line="240" w:lineRule="auto"/>
      </w:pPr>
      <w:r>
        <w:separator/>
      </w:r>
    </w:p>
  </w:endnote>
  <w:endnote w:type="continuationSeparator" w:id="0">
    <w:p w:rsidR="002D3369" w:rsidRDefault="002D3369" w:rsidP="005A0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3D8" w:rsidRDefault="00D771C0" w:rsidP="00D771C0">
    <w:pPr>
      <w:pStyle w:val="stbExamFooter"/>
    </w:pPr>
    <w:r>
      <w:t xml:space="preserve">Grade </w:t>
    </w:r>
    <w:r w:rsidR="005C3B39">
      <w:fldChar w:fldCharType="begin"/>
    </w:r>
    <w:r w:rsidR="005C3B39">
      <w:instrText xml:space="preserve"> STYLEREF  stbGradeFrontpage  \* MERGEFORMAT </w:instrText>
    </w:r>
    <w:r w:rsidR="005C3B39">
      <w:fldChar w:fldCharType="separate"/>
    </w:r>
    <w:r w:rsidR="005C3B39">
      <w:rPr>
        <w:noProof/>
      </w:rPr>
      <w:t>11</w:t>
    </w:r>
    <w:r w:rsidR="005C3B39">
      <w:rPr>
        <w:noProof/>
      </w:rPr>
      <w:fldChar w:fldCharType="end"/>
    </w:r>
    <w:r w:rsidR="00BB6E22">
      <w:tab/>
    </w:r>
    <w:r w:rsidR="00BB6E22">
      <w:fldChar w:fldCharType="begin"/>
    </w:r>
    <w:r w:rsidR="00BB6E22">
      <w:instrText xml:space="preserve"> PAGE   \* MERGEFORMAT </w:instrText>
    </w:r>
    <w:r w:rsidR="00BB6E22">
      <w:fldChar w:fldCharType="separate"/>
    </w:r>
    <w:r w:rsidR="005C3B39">
      <w:rPr>
        <w:noProof/>
      </w:rPr>
      <w:t>7</w:t>
    </w:r>
    <w:r w:rsidR="00BB6E22">
      <w:fldChar w:fldCharType="end"/>
    </w:r>
    <w:r w:rsidR="00572601">
      <w:t xml:space="preserve"> of </w:t>
    </w:r>
    <w:r w:rsidR="005C3B39">
      <w:fldChar w:fldCharType="begin"/>
    </w:r>
    <w:r w:rsidR="005C3B39">
      <w:instrText xml:space="preserve"> NUMPAG</w:instrText>
    </w:r>
    <w:r w:rsidR="005C3B39">
      <w:instrText xml:space="preserve">ES  \* Arabic  \* MERGEFORMAT </w:instrText>
    </w:r>
    <w:r w:rsidR="005C3B39">
      <w:fldChar w:fldCharType="separate"/>
    </w:r>
    <w:r w:rsidR="005C3B39">
      <w:rPr>
        <w:noProof/>
      </w:rPr>
      <w:t>7</w:t>
    </w:r>
    <w:r w:rsidR="005C3B39">
      <w:rPr>
        <w:noProof/>
      </w:rPr>
      <w:fldChar w:fldCharType="end"/>
    </w:r>
    <w:r>
      <w:tab/>
    </w:r>
    <w:r w:rsidR="005C3B39">
      <w:fldChar w:fldCharType="begin"/>
    </w:r>
    <w:r w:rsidR="005C3B39">
      <w:instrText xml:space="preserve"> STYLEREF  stbSubjFrontPage  \* MERGEFORMAT </w:instrText>
    </w:r>
    <w:r w:rsidR="005C3B39">
      <w:fldChar w:fldCharType="separate"/>
    </w:r>
    <w:r w:rsidR="005C3B39">
      <w:rPr>
        <w:noProof/>
      </w:rPr>
      <w:t>Information Technology</w:t>
    </w:r>
    <w:r w:rsidR="005C3B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369" w:rsidRDefault="002D3369" w:rsidP="005A03D8">
      <w:pPr>
        <w:spacing w:after="0" w:line="240" w:lineRule="auto"/>
      </w:pPr>
      <w:r>
        <w:separator/>
      </w:r>
    </w:p>
  </w:footnote>
  <w:footnote w:type="continuationSeparator" w:id="0">
    <w:p w:rsidR="002D3369" w:rsidRDefault="002D3369" w:rsidP="005A0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4474"/>
    <w:multiLevelType w:val="hybridMultilevel"/>
    <w:tmpl w:val="B53C2F12"/>
    <w:lvl w:ilvl="0" w:tplc="3662DEE0">
      <w:start w:val="1"/>
      <w:numFmt w:val="decimal"/>
      <w:pStyle w:val="stbNumbers"/>
      <w:lvlText w:val="%1."/>
      <w:lvlJc w:val="left"/>
      <w:pPr>
        <w:ind w:left="360" w:hanging="360"/>
      </w:pPr>
      <w:rPr>
        <w:rFonts w:ascii="Calibri" w:hAnsi="Calibri" w:hint="default"/>
        <w:sz w:val="24"/>
        <w:szCs w:val="3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2209A"/>
    <w:multiLevelType w:val="multilevel"/>
    <w:tmpl w:val="DEDC2300"/>
    <w:lvl w:ilvl="0">
      <w:numFmt w:val="bullet"/>
      <w:pStyle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▪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"/>
      <w:lvlJc w:val="left"/>
      <w:pPr>
        <w:ind w:left="993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2034D"/>
    <w:multiLevelType w:val="hybridMultilevel"/>
    <w:tmpl w:val="C7AE04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97638"/>
    <w:multiLevelType w:val="hybridMultilevel"/>
    <w:tmpl w:val="484628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33683"/>
    <w:multiLevelType w:val="hybridMultilevel"/>
    <w:tmpl w:val="0D0CD9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17202CC"/>
    <w:multiLevelType w:val="hybridMultilevel"/>
    <w:tmpl w:val="F5FAFDF4"/>
    <w:lvl w:ilvl="0" w:tplc="E4289112">
      <w:start w:val="1"/>
      <w:numFmt w:val="bullet"/>
      <w:pStyle w:val="stbBullets"/>
      <w:lvlText w:val=""/>
      <w:lvlJc w:val="left"/>
      <w:pPr>
        <w:ind w:left="360" w:hanging="360"/>
      </w:pPr>
      <w:rPr>
        <w:rFonts w:ascii="Symbol" w:hAnsi="Symbol" w:hint="default"/>
        <w:sz w:val="24"/>
        <w:szCs w:val="3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F7134"/>
    <w:multiLevelType w:val="hybridMultilevel"/>
    <w:tmpl w:val="C394A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C6372A"/>
    <w:multiLevelType w:val="hybridMultilevel"/>
    <w:tmpl w:val="917009B2"/>
    <w:lvl w:ilvl="0" w:tplc="700E6A6E">
      <w:start w:val="1"/>
      <w:numFmt w:val="decimal"/>
      <w:lvlText w:val="%1."/>
      <w:lvlJc w:val="left"/>
      <w:pPr>
        <w:ind w:left="795" w:hanging="795"/>
      </w:pPr>
      <w:rPr>
        <w:rFonts w:hint="default"/>
        <w:sz w:val="32"/>
        <w:szCs w:val="32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1E19E5"/>
    <w:multiLevelType w:val="multilevel"/>
    <w:tmpl w:val="25BE77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>
    <w:nsid w:val="1BB22913"/>
    <w:multiLevelType w:val="multilevel"/>
    <w:tmpl w:val="AC12BB74"/>
    <w:lvl w:ilvl="0">
      <w:start w:val="1"/>
      <w:numFmt w:val="decimal"/>
      <w:lvlText w:val="1.%1"/>
      <w:lvlJc w:val="left"/>
      <w:pPr>
        <w:ind w:left="360" w:hanging="360"/>
      </w:pPr>
      <w:rPr>
        <w:rFonts w:ascii="Calibri" w:hAnsi="Calibri" w:hint="default"/>
        <w:sz w:val="24"/>
      </w:rPr>
    </w:lvl>
    <w:lvl w:ilvl="1">
      <w:start w:val="1"/>
      <w:numFmt w:val="decimal"/>
      <w:lvlText w:val="1.1.%2"/>
      <w:lvlJc w:val="left"/>
      <w:pPr>
        <w:ind w:left="774" w:hanging="567"/>
      </w:pPr>
      <w:rPr>
        <w:rFonts w:ascii="Calibri" w:hAnsi="Calibri" w:hint="default"/>
        <w:sz w:val="24"/>
      </w:rPr>
    </w:lvl>
    <w:lvl w:ilvl="2">
      <w:start w:val="1"/>
      <w:numFmt w:val="decimal"/>
      <w:lvlText w:val="%3.1.1.1"/>
      <w:lvlJc w:val="right"/>
      <w:pPr>
        <w:ind w:left="1908" w:hanging="567"/>
      </w:pPr>
      <w:rPr>
        <w:rFonts w:ascii="Calibri" w:hAnsi="Calibri" w:hint="default"/>
        <w:sz w:val="24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1BCA5B38"/>
    <w:multiLevelType w:val="multilevel"/>
    <w:tmpl w:val="7EC0F014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F4064BE"/>
    <w:multiLevelType w:val="hybridMultilevel"/>
    <w:tmpl w:val="30405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C82EB4"/>
    <w:multiLevelType w:val="hybridMultilevel"/>
    <w:tmpl w:val="C44058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C74F7"/>
    <w:multiLevelType w:val="hybridMultilevel"/>
    <w:tmpl w:val="35B84E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05424A0"/>
    <w:multiLevelType w:val="hybridMultilevel"/>
    <w:tmpl w:val="B07E7226"/>
    <w:lvl w:ilvl="0" w:tplc="700E6A6E">
      <w:start w:val="1"/>
      <w:numFmt w:val="decimal"/>
      <w:lvlText w:val="%1."/>
      <w:lvlJc w:val="left"/>
      <w:pPr>
        <w:ind w:left="795" w:hanging="795"/>
      </w:pPr>
      <w:rPr>
        <w:rFonts w:hint="default"/>
        <w:sz w:val="32"/>
        <w:szCs w:val="3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395CD1"/>
    <w:multiLevelType w:val="multilevel"/>
    <w:tmpl w:val="1CECECA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67403CF"/>
    <w:multiLevelType w:val="hybridMultilevel"/>
    <w:tmpl w:val="74A2C77C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8371B40"/>
    <w:multiLevelType w:val="hybridMultilevel"/>
    <w:tmpl w:val="32DC89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1736BE0"/>
    <w:multiLevelType w:val="hybridMultilevel"/>
    <w:tmpl w:val="8BDE2F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96D00B9"/>
    <w:multiLevelType w:val="multilevel"/>
    <w:tmpl w:val="BABC3F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E907CCF"/>
    <w:multiLevelType w:val="hybridMultilevel"/>
    <w:tmpl w:val="870A2988"/>
    <w:lvl w:ilvl="0" w:tplc="C0CCD81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952AD6"/>
    <w:multiLevelType w:val="multilevel"/>
    <w:tmpl w:val="0F023EB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D1B038B"/>
    <w:multiLevelType w:val="hybridMultilevel"/>
    <w:tmpl w:val="1ABCDC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595CFB"/>
    <w:multiLevelType w:val="hybridMultilevel"/>
    <w:tmpl w:val="B9EE68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A949FD"/>
    <w:multiLevelType w:val="hybridMultilevel"/>
    <w:tmpl w:val="580C44D4"/>
    <w:lvl w:ilvl="0" w:tplc="0CDE1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A6FBE"/>
    <w:multiLevelType w:val="hybridMultilevel"/>
    <w:tmpl w:val="2FBA6F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C9404C8"/>
    <w:multiLevelType w:val="hybridMultilevel"/>
    <w:tmpl w:val="53A8B6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4"/>
  </w:num>
  <w:num w:numId="4">
    <w:abstractNumId w:val="3"/>
  </w:num>
  <w:num w:numId="5">
    <w:abstractNumId w:val="7"/>
  </w:num>
  <w:num w:numId="6">
    <w:abstractNumId w:val="26"/>
  </w:num>
  <w:num w:numId="7">
    <w:abstractNumId w:val="11"/>
  </w:num>
  <w:num w:numId="8">
    <w:abstractNumId w:val="20"/>
  </w:num>
  <w:num w:numId="9">
    <w:abstractNumId w:val="15"/>
  </w:num>
  <w:num w:numId="10">
    <w:abstractNumId w:val="6"/>
  </w:num>
  <w:num w:numId="11">
    <w:abstractNumId w:val="4"/>
  </w:num>
  <w:num w:numId="12">
    <w:abstractNumId w:val="18"/>
  </w:num>
  <w:num w:numId="13">
    <w:abstractNumId w:val="17"/>
  </w:num>
  <w:num w:numId="14">
    <w:abstractNumId w:val="13"/>
  </w:num>
  <w:num w:numId="15">
    <w:abstractNumId w:val="23"/>
  </w:num>
  <w:num w:numId="16">
    <w:abstractNumId w:val="25"/>
  </w:num>
  <w:num w:numId="17">
    <w:abstractNumId w:val="14"/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5"/>
  </w:num>
  <w:num w:numId="21">
    <w:abstractNumId w:val="8"/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9"/>
  </w:num>
  <w:num w:numId="26">
    <w:abstractNumId w:val="2"/>
  </w:num>
  <w:num w:numId="27">
    <w:abstractNumId w:val="10"/>
  </w:num>
  <w:num w:numId="28">
    <w:abstractNumId w:val="12"/>
  </w:num>
  <w:num w:numId="29">
    <w:abstractNumId w:val="19"/>
  </w:num>
  <w:num w:numId="30">
    <w:abstractNumId w:val="21"/>
  </w:num>
  <w:num w:numId="31">
    <w:abstractNumId w:val="22"/>
  </w:num>
  <w:num w:numId="32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ll Nocton-Smith">
    <w15:presenceInfo w15:providerId="Windows Live" w15:userId="26d3e77ecfd59a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21"/>
    <w:rsid w:val="0000379D"/>
    <w:rsid w:val="00005E20"/>
    <w:rsid w:val="000174AA"/>
    <w:rsid w:val="000314DC"/>
    <w:rsid w:val="00042594"/>
    <w:rsid w:val="0004476C"/>
    <w:rsid w:val="00054B6C"/>
    <w:rsid w:val="000927F2"/>
    <w:rsid w:val="00093C72"/>
    <w:rsid w:val="000A6BF0"/>
    <w:rsid w:val="000B52D9"/>
    <w:rsid w:val="000C2283"/>
    <w:rsid w:val="000C27FE"/>
    <w:rsid w:val="000D3128"/>
    <w:rsid w:val="000E4A02"/>
    <w:rsid w:val="000E7CDF"/>
    <w:rsid w:val="00103E5E"/>
    <w:rsid w:val="001057FE"/>
    <w:rsid w:val="00113374"/>
    <w:rsid w:val="00114FC8"/>
    <w:rsid w:val="0012039E"/>
    <w:rsid w:val="00123179"/>
    <w:rsid w:val="00125CDF"/>
    <w:rsid w:val="00141AD1"/>
    <w:rsid w:val="001667C6"/>
    <w:rsid w:val="001961DB"/>
    <w:rsid w:val="001B43EF"/>
    <w:rsid w:val="001C10A6"/>
    <w:rsid w:val="001D03F8"/>
    <w:rsid w:val="001E1F9B"/>
    <w:rsid w:val="001F1FA3"/>
    <w:rsid w:val="00201EA3"/>
    <w:rsid w:val="002060F1"/>
    <w:rsid w:val="00217B28"/>
    <w:rsid w:val="00230560"/>
    <w:rsid w:val="00240FCA"/>
    <w:rsid w:val="00244E3F"/>
    <w:rsid w:val="00245065"/>
    <w:rsid w:val="00254F16"/>
    <w:rsid w:val="00265DEA"/>
    <w:rsid w:val="0028233F"/>
    <w:rsid w:val="00296A03"/>
    <w:rsid w:val="002A120B"/>
    <w:rsid w:val="002C59B2"/>
    <w:rsid w:val="002D3369"/>
    <w:rsid w:val="002E14E3"/>
    <w:rsid w:val="002F12E8"/>
    <w:rsid w:val="003062E8"/>
    <w:rsid w:val="00313D0B"/>
    <w:rsid w:val="0033733F"/>
    <w:rsid w:val="0035337F"/>
    <w:rsid w:val="0036401F"/>
    <w:rsid w:val="0036417C"/>
    <w:rsid w:val="00365D81"/>
    <w:rsid w:val="00372C45"/>
    <w:rsid w:val="003A0E81"/>
    <w:rsid w:val="003D341F"/>
    <w:rsid w:val="003D4721"/>
    <w:rsid w:val="003D4B88"/>
    <w:rsid w:val="003E06DA"/>
    <w:rsid w:val="003F093A"/>
    <w:rsid w:val="003F38AB"/>
    <w:rsid w:val="00400E3D"/>
    <w:rsid w:val="0040352A"/>
    <w:rsid w:val="00405ACA"/>
    <w:rsid w:val="0041073E"/>
    <w:rsid w:val="00456FE0"/>
    <w:rsid w:val="00474E48"/>
    <w:rsid w:val="004856B8"/>
    <w:rsid w:val="00486449"/>
    <w:rsid w:val="004A4B9E"/>
    <w:rsid w:val="004B4F9D"/>
    <w:rsid w:val="004D41A8"/>
    <w:rsid w:val="004D73F9"/>
    <w:rsid w:val="004E2B51"/>
    <w:rsid w:val="004F2784"/>
    <w:rsid w:val="005032BC"/>
    <w:rsid w:val="0051522A"/>
    <w:rsid w:val="00516A67"/>
    <w:rsid w:val="00535830"/>
    <w:rsid w:val="005421EC"/>
    <w:rsid w:val="005663E3"/>
    <w:rsid w:val="00572601"/>
    <w:rsid w:val="0058428F"/>
    <w:rsid w:val="005879CE"/>
    <w:rsid w:val="00596D39"/>
    <w:rsid w:val="005A03D8"/>
    <w:rsid w:val="005C1260"/>
    <w:rsid w:val="005C3B39"/>
    <w:rsid w:val="005E172A"/>
    <w:rsid w:val="005E7EC8"/>
    <w:rsid w:val="005F6118"/>
    <w:rsid w:val="00621E55"/>
    <w:rsid w:val="006617A1"/>
    <w:rsid w:val="00697D95"/>
    <w:rsid w:val="006A36A2"/>
    <w:rsid w:val="006B4BA3"/>
    <w:rsid w:val="006B69AA"/>
    <w:rsid w:val="006B7835"/>
    <w:rsid w:val="006C3E3B"/>
    <w:rsid w:val="006D5563"/>
    <w:rsid w:val="006E4C4C"/>
    <w:rsid w:val="00711DD3"/>
    <w:rsid w:val="0073322B"/>
    <w:rsid w:val="007500F2"/>
    <w:rsid w:val="00753566"/>
    <w:rsid w:val="0075626F"/>
    <w:rsid w:val="00763E77"/>
    <w:rsid w:val="00766987"/>
    <w:rsid w:val="00773C1A"/>
    <w:rsid w:val="00781E77"/>
    <w:rsid w:val="007823FA"/>
    <w:rsid w:val="007C7F57"/>
    <w:rsid w:val="007D1CBF"/>
    <w:rsid w:val="007D382A"/>
    <w:rsid w:val="007D506F"/>
    <w:rsid w:val="007E750E"/>
    <w:rsid w:val="007F0C70"/>
    <w:rsid w:val="00807CB8"/>
    <w:rsid w:val="0082053A"/>
    <w:rsid w:val="00822BCA"/>
    <w:rsid w:val="008410A0"/>
    <w:rsid w:val="00846A69"/>
    <w:rsid w:val="00850D08"/>
    <w:rsid w:val="0086581C"/>
    <w:rsid w:val="00865900"/>
    <w:rsid w:val="00877B0F"/>
    <w:rsid w:val="008826A1"/>
    <w:rsid w:val="00892D3E"/>
    <w:rsid w:val="00893CC8"/>
    <w:rsid w:val="008964FC"/>
    <w:rsid w:val="0089653B"/>
    <w:rsid w:val="008A6C31"/>
    <w:rsid w:val="008A75A9"/>
    <w:rsid w:val="008D4F40"/>
    <w:rsid w:val="008D5648"/>
    <w:rsid w:val="008E2DA5"/>
    <w:rsid w:val="008E4741"/>
    <w:rsid w:val="008F41CA"/>
    <w:rsid w:val="008F5108"/>
    <w:rsid w:val="009009B2"/>
    <w:rsid w:val="00903C86"/>
    <w:rsid w:val="00911D63"/>
    <w:rsid w:val="0092329E"/>
    <w:rsid w:val="00925D43"/>
    <w:rsid w:val="00945194"/>
    <w:rsid w:val="00950EFC"/>
    <w:rsid w:val="00951DC5"/>
    <w:rsid w:val="00967C09"/>
    <w:rsid w:val="00975E87"/>
    <w:rsid w:val="00993909"/>
    <w:rsid w:val="00997EB5"/>
    <w:rsid w:val="009A22D9"/>
    <w:rsid w:val="009A51E3"/>
    <w:rsid w:val="009B2D84"/>
    <w:rsid w:val="009B359C"/>
    <w:rsid w:val="009D3579"/>
    <w:rsid w:val="009D736B"/>
    <w:rsid w:val="009D7B97"/>
    <w:rsid w:val="009E6BB7"/>
    <w:rsid w:val="009F0270"/>
    <w:rsid w:val="009F69AD"/>
    <w:rsid w:val="00A078EC"/>
    <w:rsid w:val="00A26FC5"/>
    <w:rsid w:val="00A3748C"/>
    <w:rsid w:val="00A52D88"/>
    <w:rsid w:val="00A575FC"/>
    <w:rsid w:val="00A578BC"/>
    <w:rsid w:val="00A60B0D"/>
    <w:rsid w:val="00A731FC"/>
    <w:rsid w:val="00A863A5"/>
    <w:rsid w:val="00A86E92"/>
    <w:rsid w:val="00AB7AF7"/>
    <w:rsid w:val="00AC78DD"/>
    <w:rsid w:val="00AE0B02"/>
    <w:rsid w:val="00B16DB0"/>
    <w:rsid w:val="00B432BB"/>
    <w:rsid w:val="00B5046B"/>
    <w:rsid w:val="00B54AE2"/>
    <w:rsid w:val="00B55F5F"/>
    <w:rsid w:val="00B71F3B"/>
    <w:rsid w:val="00B85C6B"/>
    <w:rsid w:val="00B953E8"/>
    <w:rsid w:val="00B97BCE"/>
    <w:rsid w:val="00BA23FB"/>
    <w:rsid w:val="00BB6E22"/>
    <w:rsid w:val="00BD6294"/>
    <w:rsid w:val="00BE04C4"/>
    <w:rsid w:val="00BE72CD"/>
    <w:rsid w:val="00C12BD8"/>
    <w:rsid w:val="00C175C1"/>
    <w:rsid w:val="00C35DB1"/>
    <w:rsid w:val="00C35E7A"/>
    <w:rsid w:val="00C35F5C"/>
    <w:rsid w:val="00C50610"/>
    <w:rsid w:val="00C64DA8"/>
    <w:rsid w:val="00C854A1"/>
    <w:rsid w:val="00CB28F4"/>
    <w:rsid w:val="00CB3E2D"/>
    <w:rsid w:val="00CC29D9"/>
    <w:rsid w:val="00CE4974"/>
    <w:rsid w:val="00D07AE4"/>
    <w:rsid w:val="00D10B81"/>
    <w:rsid w:val="00D27F47"/>
    <w:rsid w:val="00D33617"/>
    <w:rsid w:val="00D42395"/>
    <w:rsid w:val="00D4361E"/>
    <w:rsid w:val="00D44C56"/>
    <w:rsid w:val="00D66FCE"/>
    <w:rsid w:val="00D771C0"/>
    <w:rsid w:val="00D91807"/>
    <w:rsid w:val="00DA64B3"/>
    <w:rsid w:val="00DA68C1"/>
    <w:rsid w:val="00DB4FAB"/>
    <w:rsid w:val="00DC050F"/>
    <w:rsid w:val="00DC5A2E"/>
    <w:rsid w:val="00DC60AB"/>
    <w:rsid w:val="00DD1742"/>
    <w:rsid w:val="00E07DA2"/>
    <w:rsid w:val="00E11DAD"/>
    <w:rsid w:val="00E1366E"/>
    <w:rsid w:val="00E142C5"/>
    <w:rsid w:val="00E33F33"/>
    <w:rsid w:val="00E42A13"/>
    <w:rsid w:val="00E5338E"/>
    <w:rsid w:val="00E54DB0"/>
    <w:rsid w:val="00E57692"/>
    <w:rsid w:val="00E84ADC"/>
    <w:rsid w:val="00E9618B"/>
    <w:rsid w:val="00E9628A"/>
    <w:rsid w:val="00E971C2"/>
    <w:rsid w:val="00EA5408"/>
    <w:rsid w:val="00EB6F26"/>
    <w:rsid w:val="00EC2754"/>
    <w:rsid w:val="00F13150"/>
    <w:rsid w:val="00F21AE1"/>
    <w:rsid w:val="00F265DF"/>
    <w:rsid w:val="00F345F3"/>
    <w:rsid w:val="00F3773F"/>
    <w:rsid w:val="00F6060F"/>
    <w:rsid w:val="00F651FF"/>
    <w:rsid w:val="00F772EC"/>
    <w:rsid w:val="00F82A07"/>
    <w:rsid w:val="00F91CB4"/>
    <w:rsid w:val="00F92819"/>
    <w:rsid w:val="00FA3FD4"/>
    <w:rsid w:val="00FA5219"/>
    <w:rsid w:val="00FC50E5"/>
    <w:rsid w:val="00FD02EB"/>
    <w:rsid w:val="00FF5293"/>
    <w:rsid w:val="00FF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4242B403-2D52-4CCD-A97C-8A0E2A72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10B81"/>
  </w:style>
  <w:style w:type="paragraph" w:styleId="Heading1">
    <w:name w:val="heading 1"/>
    <w:basedOn w:val="Normal"/>
    <w:next w:val="Normal"/>
    <w:link w:val="Heading1Char"/>
    <w:uiPriority w:val="9"/>
    <w:qFormat/>
    <w:rsid w:val="00E84A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EF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ListParagraph"/>
    <w:rsid w:val="009D736B"/>
    <w:pPr>
      <w:numPr>
        <w:numId w:val="2"/>
      </w:numPr>
      <w:spacing w:after="0" w:line="240" w:lineRule="auto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9D73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0EFC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353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5337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3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33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bTitle1">
    <w:name w:val="stbTitle1"/>
    <w:basedOn w:val="Normal"/>
    <w:next w:val="stbNormal"/>
    <w:qFormat/>
    <w:rsid w:val="0035337F"/>
    <w:pPr>
      <w:jc w:val="center"/>
    </w:pPr>
    <w:rPr>
      <w:b/>
      <w:sz w:val="72"/>
    </w:rPr>
  </w:style>
  <w:style w:type="paragraph" w:customStyle="1" w:styleId="stbTitle2">
    <w:name w:val="stbTitle2"/>
    <w:basedOn w:val="Normal"/>
    <w:next w:val="stbNormal"/>
    <w:qFormat/>
    <w:rsid w:val="0035337F"/>
    <w:pPr>
      <w:jc w:val="center"/>
    </w:pPr>
    <w:rPr>
      <w:b/>
      <w:sz w:val="56"/>
    </w:rPr>
  </w:style>
  <w:style w:type="paragraph" w:customStyle="1" w:styleId="stbSubjName">
    <w:name w:val="stbSubjName"/>
    <w:basedOn w:val="Normal"/>
    <w:next w:val="stbNormal"/>
    <w:qFormat/>
    <w:rsid w:val="0035337F"/>
    <w:pPr>
      <w:jc w:val="center"/>
    </w:pPr>
    <w:rPr>
      <w:b/>
      <w:color w:val="FF0000"/>
      <w:sz w:val="48"/>
    </w:rPr>
  </w:style>
  <w:style w:type="paragraph" w:customStyle="1" w:styleId="stbTitle3">
    <w:name w:val="stbTitle3"/>
    <w:basedOn w:val="Normal"/>
    <w:qFormat/>
    <w:rsid w:val="0035337F"/>
    <w:pPr>
      <w:jc w:val="center"/>
    </w:pPr>
    <w:rPr>
      <w:b/>
      <w:sz w:val="44"/>
    </w:rPr>
  </w:style>
  <w:style w:type="paragraph" w:styleId="Header">
    <w:name w:val="header"/>
    <w:basedOn w:val="Normal"/>
    <w:link w:val="HeaderChar"/>
    <w:uiPriority w:val="99"/>
    <w:unhideWhenUsed/>
    <w:rsid w:val="005A0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D8"/>
  </w:style>
  <w:style w:type="paragraph" w:styleId="Footer">
    <w:name w:val="footer"/>
    <w:basedOn w:val="Normal"/>
    <w:link w:val="FooterChar"/>
    <w:uiPriority w:val="99"/>
    <w:unhideWhenUsed/>
    <w:rsid w:val="005A0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D8"/>
  </w:style>
  <w:style w:type="paragraph" w:customStyle="1" w:styleId="stbFooter">
    <w:name w:val="stbFooter"/>
    <w:basedOn w:val="Footer"/>
    <w:rsid w:val="00BB6E22"/>
    <w:pPr>
      <w:pBdr>
        <w:top w:val="single" w:sz="4" w:space="1" w:color="auto"/>
      </w:pBdr>
      <w:tabs>
        <w:tab w:val="clear" w:pos="4513"/>
        <w:tab w:val="clear" w:pos="9026"/>
        <w:tab w:val="center" w:pos="5103"/>
        <w:tab w:val="right" w:pos="10206"/>
      </w:tabs>
    </w:pPr>
  </w:style>
  <w:style w:type="paragraph" w:customStyle="1" w:styleId="stbHeading1">
    <w:name w:val="stbHeading1"/>
    <w:basedOn w:val="Normal"/>
    <w:next w:val="stbNormal"/>
    <w:rsid w:val="00807CB8"/>
    <w:pPr>
      <w:spacing w:before="200" w:line="240" w:lineRule="auto"/>
      <w:ind w:left="851" w:hanging="851"/>
    </w:pPr>
    <w:rPr>
      <w:b/>
      <w:caps/>
      <w:color w:val="FF0000"/>
      <w:sz w:val="36"/>
    </w:rPr>
  </w:style>
  <w:style w:type="paragraph" w:customStyle="1" w:styleId="stbNormal">
    <w:name w:val="stbNormal"/>
    <w:basedOn w:val="Normal"/>
    <w:link w:val="stbNormalChar"/>
    <w:qFormat/>
    <w:rsid w:val="00BB6E22"/>
    <w:pPr>
      <w:spacing w:before="120" w:after="12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4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bHeading2">
    <w:name w:val="stbHeading2"/>
    <w:basedOn w:val="Normal"/>
    <w:next w:val="stbNormal"/>
    <w:rsid w:val="00807CB8"/>
    <w:pPr>
      <w:spacing w:before="160" w:after="160" w:line="240" w:lineRule="auto"/>
      <w:ind w:left="851" w:hanging="851"/>
    </w:pPr>
    <w:rPr>
      <w:rFonts w:ascii="Calibri" w:hAnsi="Calibri"/>
      <w:b/>
      <w:color w:val="0070C0"/>
      <w:sz w:val="32"/>
    </w:rPr>
  </w:style>
  <w:style w:type="paragraph" w:customStyle="1" w:styleId="stbNumbers">
    <w:name w:val="stbNumbers"/>
    <w:basedOn w:val="stbNormal"/>
    <w:rsid w:val="00807CB8"/>
    <w:pPr>
      <w:numPr>
        <w:numId w:val="18"/>
      </w:numPr>
      <w:spacing w:before="60" w:after="60"/>
      <w:ind w:left="1135" w:hanging="851"/>
    </w:pPr>
  </w:style>
  <w:style w:type="paragraph" w:customStyle="1" w:styleId="stbBullets">
    <w:name w:val="stbBullets"/>
    <w:basedOn w:val="stbNumbers"/>
    <w:rsid w:val="008E2DA5"/>
    <w:pPr>
      <w:numPr>
        <w:numId w:val="20"/>
      </w:numPr>
      <w:ind w:left="567" w:hanging="567"/>
    </w:pPr>
  </w:style>
  <w:style w:type="paragraph" w:customStyle="1" w:styleId="stbHeading3">
    <w:name w:val="stbHeading3"/>
    <w:basedOn w:val="stbHeading2"/>
    <w:rsid w:val="001D03F8"/>
    <w:rPr>
      <w:color w:val="00B05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52D8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52D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2D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2D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2D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6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bFrontPage">
    <w:name w:val="stbFrontPage"/>
    <w:basedOn w:val="Normal"/>
    <w:qFormat/>
    <w:rsid w:val="00C35E7A"/>
    <w:rPr>
      <w:rFonts w:ascii="Calibri" w:hAnsi="Calibri" w:cs="Calibri"/>
      <w:b/>
      <w:sz w:val="28"/>
    </w:rPr>
  </w:style>
  <w:style w:type="paragraph" w:customStyle="1" w:styleId="stbSubjFrontPage">
    <w:name w:val="stbSubjFrontPage"/>
    <w:basedOn w:val="stbFrontPage"/>
    <w:next w:val="stbNormal"/>
    <w:qFormat/>
    <w:rsid w:val="00A863A5"/>
    <w:pPr>
      <w:spacing w:after="0" w:line="240" w:lineRule="auto"/>
    </w:pPr>
  </w:style>
  <w:style w:type="paragraph" w:customStyle="1" w:styleId="stbGradeFrontpage">
    <w:name w:val="stbGradeFrontpage"/>
    <w:basedOn w:val="stbSubjFrontPage"/>
    <w:qFormat/>
    <w:rsid w:val="00A863A5"/>
  </w:style>
  <w:style w:type="paragraph" w:customStyle="1" w:styleId="stbQuesHead">
    <w:name w:val="stbQuesHead"/>
    <w:basedOn w:val="stbNormal"/>
    <w:qFormat/>
    <w:rsid w:val="00C35DB1"/>
    <w:pPr>
      <w:tabs>
        <w:tab w:val="center" w:pos="5103"/>
        <w:tab w:val="right" w:pos="10206"/>
      </w:tabs>
      <w:spacing w:before="480"/>
    </w:pPr>
    <w:rPr>
      <w:rFonts w:ascii="Calibri" w:hAnsi="Calibri" w:cs="Calibri"/>
      <w:b/>
      <w:caps/>
      <w:sz w:val="28"/>
    </w:rPr>
  </w:style>
  <w:style w:type="paragraph" w:customStyle="1" w:styleId="stbQuesLevel1">
    <w:name w:val="stbQuesLevel1"/>
    <w:basedOn w:val="stbNormal"/>
    <w:link w:val="stbQuesLevel1Char"/>
    <w:qFormat/>
    <w:rsid w:val="00D10B81"/>
    <w:pPr>
      <w:tabs>
        <w:tab w:val="right" w:pos="10206"/>
      </w:tabs>
      <w:ind w:left="567" w:right="567" w:hanging="567"/>
    </w:pPr>
  </w:style>
  <w:style w:type="paragraph" w:customStyle="1" w:styleId="stbExamFooter">
    <w:name w:val="stbExamFooter"/>
    <w:basedOn w:val="stbFooter"/>
    <w:rsid w:val="00D771C0"/>
  </w:style>
  <w:style w:type="paragraph" w:customStyle="1" w:styleId="stbFrontInfo">
    <w:name w:val="stbFrontInfo"/>
    <w:basedOn w:val="stbFrontPage"/>
    <w:rsid w:val="00572601"/>
    <w:rPr>
      <w:b w:val="0"/>
    </w:rPr>
  </w:style>
  <w:style w:type="paragraph" w:customStyle="1" w:styleId="stbLine">
    <w:name w:val="stbLine"/>
    <w:basedOn w:val="stbNormal"/>
    <w:next w:val="stbNormal"/>
    <w:qFormat/>
    <w:rsid w:val="00D44C56"/>
    <w:pPr>
      <w:pBdr>
        <w:bottom w:val="single" w:sz="4" w:space="1" w:color="auto"/>
      </w:pBdr>
    </w:pPr>
  </w:style>
  <w:style w:type="paragraph" w:customStyle="1" w:styleId="stbQuesLevel2">
    <w:name w:val="stbQuesLevel2"/>
    <w:basedOn w:val="stbQuesLevel1"/>
    <w:rsid w:val="00D44C56"/>
    <w:pPr>
      <w:ind w:left="1418" w:hanging="851"/>
    </w:pPr>
  </w:style>
  <w:style w:type="paragraph" w:customStyle="1" w:styleId="stbQuesLevel3">
    <w:name w:val="stbQuesLevel3"/>
    <w:basedOn w:val="stbQuesLevel2"/>
    <w:rsid w:val="00A078EC"/>
    <w:pPr>
      <w:ind w:left="2269"/>
    </w:pPr>
  </w:style>
  <w:style w:type="paragraph" w:customStyle="1" w:styleId="Default">
    <w:name w:val="Default"/>
    <w:rsid w:val="001231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772EC"/>
  </w:style>
  <w:style w:type="character" w:styleId="CommentReference">
    <w:name w:val="annotation reference"/>
    <w:basedOn w:val="DefaultParagraphFont"/>
    <w:uiPriority w:val="99"/>
    <w:semiHidden/>
    <w:unhideWhenUsed/>
    <w:rsid w:val="00AB7A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A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A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A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AF7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078EC"/>
    <w:rPr>
      <w:b/>
      <w:bCs/>
    </w:rPr>
  </w:style>
  <w:style w:type="character" w:styleId="Emphasis">
    <w:name w:val="Emphasis"/>
    <w:basedOn w:val="DefaultParagraphFont"/>
    <w:uiPriority w:val="20"/>
    <w:qFormat/>
    <w:rsid w:val="00A078EC"/>
    <w:rPr>
      <w:i/>
      <w:iCs/>
    </w:rPr>
  </w:style>
  <w:style w:type="paragraph" w:customStyle="1" w:styleId="KnovJava">
    <w:name w:val="KnovJava"/>
    <w:next w:val="Normal"/>
    <w:link w:val="KnovJavaChar"/>
    <w:qFormat/>
    <w:rsid w:val="00D66FCE"/>
    <w:pPr>
      <w:tabs>
        <w:tab w:val="left" w:pos="567"/>
      </w:tabs>
      <w:spacing w:after="0" w:line="240" w:lineRule="auto"/>
    </w:pPr>
    <w:rPr>
      <w:rFonts w:ascii="Courier New" w:eastAsia="Times New Roman" w:hAnsi="Courier New" w:cs="Times New Roman"/>
      <w:szCs w:val="24"/>
    </w:rPr>
  </w:style>
  <w:style w:type="character" w:customStyle="1" w:styleId="KnovJavaChar">
    <w:name w:val="KnovJava Char"/>
    <w:basedOn w:val="DefaultParagraphFont"/>
    <w:link w:val="KnovJava"/>
    <w:rsid w:val="00D66FCE"/>
    <w:rPr>
      <w:rFonts w:ascii="Courier New" w:eastAsia="Times New Roman" w:hAnsi="Courier New" w:cs="Times New Roman"/>
      <w:szCs w:val="24"/>
    </w:rPr>
  </w:style>
  <w:style w:type="paragraph" w:customStyle="1" w:styleId="KnovBubble">
    <w:name w:val="KnovBubble"/>
    <w:next w:val="Normal"/>
    <w:qFormat/>
    <w:rsid w:val="00D66FCE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stbAns1">
    <w:name w:val="stbAns1"/>
    <w:basedOn w:val="stbQuesLevel1"/>
    <w:link w:val="stbAns1Char"/>
    <w:qFormat/>
    <w:rsid w:val="000E7CDF"/>
    <w:rPr>
      <w:color w:val="FF0000"/>
    </w:rPr>
  </w:style>
  <w:style w:type="character" w:customStyle="1" w:styleId="stbNormalChar">
    <w:name w:val="stbNormal Char"/>
    <w:basedOn w:val="DefaultParagraphFont"/>
    <w:link w:val="stbNormal"/>
    <w:rsid w:val="000E7CDF"/>
    <w:rPr>
      <w:sz w:val="24"/>
    </w:rPr>
  </w:style>
  <w:style w:type="character" w:customStyle="1" w:styleId="stbQuesLevel1Char">
    <w:name w:val="stbQuesLevel1 Char"/>
    <w:basedOn w:val="stbNormalChar"/>
    <w:link w:val="stbQuesLevel1"/>
    <w:rsid w:val="000E7CDF"/>
    <w:rPr>
      <w:sz w:val="24"/>
    </w:rPr>
  </w:style>
  <w:style w:type="character" w:customStyle="1" w:styleId="stbAns1Char">
    <w:name w:val="stbAns1 Char"/>
    <w:basedOn w:val="stbQuesLevel1Char"/>
    <w:link w:val="stbAns1"/>
    <w:rsid w:val="000E7CDF"/>
    <w:rPr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284AB-FB60-47AE-B9C6-625553F4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Kench</dc:creator>
  <cp:keywords/>
  <dc:description/>
  <cp:lastModifiedBy>Delia Kench</cp:lastModifiedBy>
  <cp:revision>17</cp:revision>
  <cp:lastPrinted>2016-11-14T06:23:00Z</cp:lastPrinted>
  <dcterms:created xsi:type="dcterms:W3CDTF">2016-11-10T19:39:00Z</dcterms:created>
  <dcterms:modified xsi:type="dcterms:W3CDTF">2016-11-14T12:48:00Z</dcterms:modified>
</cp:coreProperties>
</file>